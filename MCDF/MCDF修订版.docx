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多通道数据整形器设计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多通道数据整形器</w:t>
      </w:r>
      <w:r>
        <w:rPr/>
        <w:t>MCDF</w:t>
      </w:r>
      <w:r>
        <w:rPr/>
        <w:t>（</w:t>
      </w:r>
      <w:r>
        <w:rPr/>
        <w:t>Multi-Channel Data Formatter</w:t>
      </w:r>
      <w:r>
        <w:rPr/>
        <w:t>），将多个通道的上行</w:t>
      </w:r>
      <w:r>
        <w:rPr/>
        <w:t>(umlink)</w:t>
      </w:r>
      <w:r>
        <w:rPr/>
        <w:t>数据经过内部的</w:t>
      </w:r>
      <w:r>
        <w:rPr/>
        <w:t>FIFO</w:t>
      </w:r>
      <w:r>
        <w:rPr/>
        <w:t>以数据包</w:t>
      </w:r>
      <w:r>
        <w:rPr/>
        <w:t>(data packet)</w:t>
      </w:r>
      <w:r>
        <w:rPr/>
        <w:t>的形式送出。其结构如图</w:t>
      </w:r>
      <w:r>
        <w:rPr/>
        <w:t>1</w:t>
      </w:r>
      <w:r>
        <w:rPr/>
        <w:t>所示。</w:t>
      </w:r>
    </w:p>
    <w:p>
      <w:pPr>
        <w:pStyle w:val="Normal"/>
        <w:spacing w:lineRule="auto" w:line="360"/>
        <w:jc w:val="center"/>
        <w:rPr/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415.4pt;height:321.8pt;mso-wrap-distance-right:0pt" filled="f" o:ole="">
            <v:imagedata r:id="rId3" o:title=""/>
          </v:shape>
          <o:OLEObject Type="Embed" ProgID="Visio.Drawing.11" ShapeID="ole_rId2" DrawAspect="Content" ObjectID="_167000858" r:id="rId2"/>
        </w:object>
      </w:r>
      <w:r>
        <w:rPr/>
        <w:t>图</w:t>
      </w:r>
      <w:r>
        <w:rPr/>
        <w:t>1 MCDF</w:t>
      </w:r>
      <w:r>
        <w:rPr/>
        <w:t>的设计结构</w:t>
      </w:r>
      <w:r>
        <w:rPr>
          <w:highlight w:val="red"/>
        </w:rPr>
        <w:t>(fmt_length</w:t>
      </w:r>
      <w:r>
        <w:rPr>
          <w:highlight w:val="red"/>
        </w:rPr>
        <w:t>应该是</w:t>
      </w:r>
      <w:r>
        <w:rPr>
          <w:highlight w:val="red"/>
        </w:rPr>
        <w:t>6</w:t>
      </w:r>
      <w:r>
        <w:rPr>
          <w:highlight w:val="red"/>
        </w:rPr>
        <w:t>位，</w:t>
      </w:r>
      <w:r>
        <w:rPr>
          <w:highlight w:val="red"/>
        </w:rPr>
        <w:t>cmd_addr</w:t>
      </w:r>
      <w:r>
        <w:rPr>
          <w:highlight w:val="red"/>
        </w:rPr>
        <w:t>只需要</w:t>
      </w:r>
      <w:r>
        <w:rPr>
          <w:highlight w:val="red"/>
        </w:rPr>
        <w:t>6</w:t>
      </w:r>
      <w:r>
        <w:rPr>
          <w:highlight w:val="red"/>
        </w:rPr>
        <w:t>位</w:t>
      </w:r>
      <w:r>
        <w:rPr>
          <w:highlight w:val="red"/>
        </w:rPr>
        <w:t>)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/>
        <w:t>MCDF</w:t>
      </w:r>
      <w:r>
        <w:rPr/>
        <w:t>外部接口</w:t>
      </w:r>
    </w:p>
    <w:p>
      <w:pPr>
        <w:pStyle w:val="ListParagraph"/>
        <w:spacing w:lineRule="auto" w:line="360"/>
        <w:ind w:left="360" w:hanging="0"/>
        <w:rPr/>
      </w:pPr>
      <w:r>
        <w:rPr/>
        <w:t xml:space="preserve">1.1 </w:t>
      </w:r>
      <w:r>
        <w:rPr/>
        <w:t>系统信号接口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clk</w:t>
        <w:tab/>
      </w:r>
      <w:r>
        <w:rPr/>
        <w:t>：时钟信号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/>
        <w:t>rst_n</w:t>
        <w:tab/>
      </w:r>
      <w:r>
        <w:rPr/>
        <w:t>：复位信号，低电平有效</w:t>
      </w:r>
    </w:p>
    <w:p>
      <w:pPr>
        <w:pStyle w:val="ListParagraph"/>
        <w:spacing w:lineRule="auto" w:line="360"/>
        <w:ind w:left="360" w:hanging="0"/>
        <w:rPr/>
      </w:pPr>
      <w:r>
        <w:rPr/>
        <w:t>1.2</w:t>
      </w:r>
      <w:r>
        <w:rPr/>
        <w:t>通道从端</w:t>
      </w:r>
      <w:r>
        <w:rPr/>
        <w:t>(slave)</w:t>
      </w:r>
      <w:r>
        <w:rPr/>
        <w:t>接口（</w:t>
      </w:r>
      <w:r>
        <w:rPr/>
        <w:t>x=0, 1, 2</w:t>
      </w:r>
      <w:r>
        <w:rPr/>
        <w:t>）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chx_data[31:0]</w:t>
        <w:tab/>
      </w:r>
      <w:r>
        <w:rPr/>
        <w:t>：通道数据输入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chx_valid</w:t>
        <w:tab/>
        <w:tab/>
      </w:r>
      <w:r>
        <w:rPr/>
        <w:t>：通道数据有效指示信号，高电平有效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chx_ready</w:t>
        <w:tab/>
        <w:tab/>
      </w:r>
      <w:r>
        <w:rPr/>
        <w:t>：通道数据接收信号，高电平表示接收成功</w:t>
      </w:r>
    </w:p>
    <w:p>
      <w:pPr>
        <w:pStyle w:val="ListParagraph"/>
        <w:spacing w:lineRule="auto" w:line="360"/>
        <w:ind w:left="360" w:hanging="0"/>
        <w:rPr/>
      </w:pPr>
      <w:r>
        <w:rPr/>
        <w:t>1.3</w:t>
      </w:r>
      <w:r>
        <w:rPr/>
        <w:t>整形器</w:t>
      </w:r>
      <w:r>
        <w:rPr/>
        <w:t>(formatter)</w:t>
      </w:r>
      <w:r>
        <w:rPr/>
        <w:t>接口信号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fmt_chid[1:0]</w:t>
        <w:tab/>
      </w:r>
      <w:r>
        <w:rPr/>
        <w:t>：整形数据包的通道</w:t>
      </w:r>
      <w:r>
        <w:rPr/>
        <w:t>ID</w:t>
      </w:r>
      <w:r>
        <w:rPr/>
        <w:t>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fmt_length[</w:t>
      </w:r>
      <w:ins w:id="0" w:author="superior" w:date="2022-12-02T19:33:00Z">
        <w:r>
          <w:rPr/>
          <w:t>5</w:t>
        </w:r>
      </w:ins>
      <w:del w:id="1" w:author="superior" w:date="2022-12-02T19:33:00Z">
        <w:r>
          <w:rPr/>
          <w:delText>4</w:delText>
        </w:r>
      </w:del>
      <w:r>
        <w:rPr/>
        <w:t>:0]</w:t>
      </w:r>
      <w:r>
        <w:rPr/>
        <w:t>：整形数据包长度信号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fmt_req</w:t>
        <w:tab/>
        <w:tab/>
      </w:r>
      <w:r>
        <w:rPr/>
        <w:t>：整形数据包发送请求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fmt_grant</w:t>
        <w:tab/>
        <w:tab/>
      </w:r>
      <w:r>
        <w:rPr/>
        <w:t>：整形数据包被允许发送的接收指示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fmt_data[31:0]</w:t>
        <w:tab/>
      </w:r>
      <w:r>
        <w:rPr/>
        <w:t>：数据输出信号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fmt_start</w:t>
        <w:tab/>
        <w:tab/>
      </w:r>
      <w:r>
        <w:rPr/>
        <w:t>：数据包起始指示信号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fmt_end</w:t>
        <w:tab/>
        <w:tab/>
      </w:r>
      <w:r>
        <w:rPr/>
        <w:t>：数据包结束指示信号</w:t>
      </w:r>
    </w:p>
    <w:p>
      <w:pPr>
        <w:pStyle w:val="ListParagraph"/>
        <w:spacing w:lineRule="auto" w:line="360"/>
        <w:ind w:left="360" w:hanging="0"/>
        <w:rPr/>
      </w:pPr>
      <w:r>
        <w:rPr/>
        <w:t>1.4</w:t>
      </w:r>
      <w:r>
        <w:rPr/>
        <w:t>控制寄存器</w:t>
      </w:r>
      <w:r>
        <w:rPr/>
        <w:t>(control register)</w:t>
      </w:r>
      <w:r>
        <w:rPr/>
        <w:t>接口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cmd[1:0]</w:t>
        <w:tab/>
        <w:tab/>
        <w:tab/>
      </w:r>
      <w:r>
        <w:rPr/>
        <w:t>：寄存器读写命令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cmd_addr[</w:t>
      </w:r>
      <w:del w:id="2" w:author="superior" w:date="2022-12-02T19:32:00Z">
        <w:r>
          <w:rPr/>
          <w:delText>7</w:delText>
        </w:r>
      </w:del>
      <w:ins w:id="3" w:author="superior" w:date="2022-12-02T19:33:00Z">
        <w:r>
          <w:rPr/>
          <w:t>5</w:t>
        </w:r>
      </w:ins>
      <w:r>
        <w:rPr/>
        <w:t>:0]</w:t>
        <w:tab/>
        <w:tab/>
      </w:r>
      <w:r>
        <w:rPr/>
        <w:t>：寄存器地址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cmd_data_i[31:0]</w:t>
        <w:tab/>
      </w:r>
      <w:r>
        <w:rPr/>
        <w:t>：寄存器写入数据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cmd_data_o[31:0]</w:t>
        <w:tab/>
      </w:r>
      <w:r>
        <w:rPr/>
        <w:t>：寄存器读出数据</w:t>
      </w:r>
    </w:p>
    <w:p>
      <w:pPr>
        <w:pStyle w:val="Normal"/>
        <w:spacing w:lineRule="auto" w:line="360"/>
        <w:rPr/>
      </w:pPr>
      <w:r>
        <w:rPr/>
        <w:t>2</w:t>
      </w:r>
      <w:r>
        <w:rPr/>
        <w:t xml:space="preserve">、 </w:t>
      </w:r>
      <w:r>
        <w:rPr/>
        <w:t>MCDF</w:t>
      </w:r>
      <w:r>
        <w:rPr/>
        <w:t>各模块接口信号及时序</w:t>
      </w:r>
    </w:p>
    <w:p>
      <w:pPr>
        <w:pStyle w:val="ListParagraph"/>
        <w:spacing w:lineRule="auto" w:line="360"/>
        <w:ind w:left="360" w:hanging="0"/>
        <w:rPr/>
      </w:pPr>
      <w:r>
        <w:rPr/>
        <w:t xml:space="preserve">2.1 </w:t>
      </w:r>
      <w:r>
        <w:rPr/>
        <w:t>通道从端</w:t>
      </w:r>
      <w:r>
        <w:rPr/>
        <w:t>(slave)</w:t>
      </w:r>
    </w:p>
    <w:p>
      <w:pPr>
        <w:pStyle w:val="ListParagraph"/>
        <w:spacing w:lineRule="auto" w:line="360"/>
        <w:ind w:left="360" w:firstLine="405"/>
        <w:jc w:val="left"/>
        <w:rPr/>
      </w:pPr>
      <w:r>
        <w:rPr/>
        <w:t>一个通道从端包括图</w:t>
      </w:r>
      <w:r>
        <w:rPr/>
        <w:t>1</w:t>
      </w:r>
      <w:r>
        <w:rPr/>
        <w:t>中的</w:t>
      </w:r>
      <w:r>
        <w:rPr/>
        <w:t>slaveX</w:t>
      </w:r>
      <w:r>
        <w:rPr/>
        <w:t>及</w:t>
      </w:r>
      <w:r>
        <w:rPr/>
        <w:t>FIFOX</w:t>
      </w:r>
      <w:r>
        <w:rPr/>
        <w:t>（</w:t>
      </w:r>
      <w:r>
        <w:rPr/>
        <w:t>X=0</w:t>
      </w:r>
      <w:r>
        <w:rPr/>
        <w:t>，</w:t>
      </w:r>
      <w:r>
        <w:rPr/>
        <w:t>1</w:t>
      </w:r>
      <w:r>
        <w:rPr/>
        <w:t>，</w:t>
      </w:r>
      <w:r>
        <w:rPr/>
        <w:t>2</w:t>
      </w:r>
      <w:r>
        <w:rPr/>
        <w:t>）。其中</w:t>
      </w:r>
      <w:r>
        <w:rPr/>
        <w:t>FIFO</w:t>
      </w:r>
      <w:r>
        <w:rPr/>
        <w:t>深度为</w:t>
      </w:r>
      <w:r>
        <w:rPr/>
        <w:t>64</w:t>
      </w:r>
      <w:r>
        <w:rPr/>
        <w:t>。</w:t>
      </w:r>
    </w:p>
    <w:p>
      <w:pPr>
        <w:pStyle w:val="ListParagraph"/>
        <w:spacing w:lineRule="auto" w:line="360"/>
        <w:ind w:left="360" w:firstLine="405"/>
        <w:rPr>
          <w:highlight w:val="yellow"/>
          <w:ins w:id="11" w:author="未知作者" w:date="2022-12-03T14:38:33Z"/>
        </w:rPr>
      </w:pPr>
      <w:r>
        <w:rPr/>
        <w:t>通道从端从外部接口接收数据，当接收到一个完整的数据包</w:t>
      </w:r>
      <w:r>
        <w:rPr>
          <w:highlight w:val="yellow"/>
        </w:rPr>
        <w:t>（到底多大？怎么知道</w:t>
      </w:r>
      <w:r>
        <w:rPr>
          <w:highlight w:val="yellow"/>
        </w:rPr>
        <w:t>fmt</w:t>
      </w:r>
      <w:r>
        <w:rPr>
          <w:highlight w:val="yellow"/>
        </w:rPr>
        <w:t>要多大？默认</w:t>
      </w:r>
      <w:r>
        <w:rPr>
          <w:highlight w:val="yellow"/>
        </w:rPr>
        <w:t>32</w:t>
      </w:r>
      <w:ins w:id="4" w:author="yuds" w:date="2022-11-30T08:20:00Z">
        <w:r>
          <w:rPr>
            <w:highlight w:val="yellow"/>
          </w:rPr>
          <w:t>，由</w:t>
        </w:r>
      </w:ins>
      <w:ins w:id="5" w:author="yuds" w:date="2022-11-30T08:21:00Z">
        <w:r>
          <w:rPr>
            <w:highlight w:val="yellow"/>
          </w:rPr>
          <w:t>2.3.3</w:t>
        </w:r>
      </w:ins>
      <w:ins w:id="6" w:author="yuds" w:date="2022-11-30T08:21:00Z">
        <w:r>
          <w:rPr>
            <w:highlight w:val="yellow"/>
          </w:rPr>
          <w:t>中所述的通道</w:t>
        </w:r>
      </w:ins>
      <w:ins w:id="7" w:author="yuds" w:date="2022-11-30T08:21:00Z">
        <w:r>
          <w:rPr>
            <w:highlight w:val="yellow"/>
          </w:rPr>
          <w:t>X</w:t>
        </w:r>
      </w:ins>
      <w:ins w:id="8" w:author="yuds" w:date="2022-11-30T08:21:00Z">
        <w:r>
          <w:rPr>
            <w:highlight w:val="yellow"/>
          </w:rPr>
          <w:t>的控制寄存器</w:t>
        </w:r>
      </w:ins>
      <w:ins w:id="9" w:author="yuds" w:date="2022-11-30T08:22:00Z">
        <w:r>
          <w:rPr>
            <w:highlight w:val="yellow"/>
          </w:rPr>
          <w:t>bit[5:3]</w:t>
        </w:r>
      </w:ins>
      <w:ins w:id="10" w:author="yuds" w:date="2022-11-30T08:21:00Z">
        <w:r>
          <w:rPr>
            <w:highlight w:val="yellow"/>
          </w:rPr>
          <w:t>决定</w:t>
        </w:r>
      </w:ins>
    </w:p>
    <w:p>
      <w:pPr>
        <w:pStyle w:val="ListParagraph"/>
        <w:spacing w:lineRule="auto" w:line="360"/>
        <w:ind w:left="360" w:firstLine="405"/>
        <w:rPr>
          <w:highlight w:val="yellow"/>
        </w:rPr>
      </w:pPr>
      <w:ins w:id="12" w:author="未知作者" w:date="2022-12-03T14:38:33Z">
        <w:r>
          <w:rPr>
            <w:highlight w:val="yellow"/>
          </w:rPr>
          <w:t>0</w:t>
        </w:r>
      </w:ins>
      <w:ins w:id="13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14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1</w:t>
        </w:r>
      </w:ins>
      <w:ins w:id="15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16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2</w:t>
        </w:r>
      </w:ins>
      <w:ins w:id="17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18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3</w:t>
        </w:r>
      </w:ins>
      <w:ins w:id="19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：</w:t>
        </w:r>
      </w:ins>
      <w:ins w:id="20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4</w:t>
        </w:r>
      </w:ins>
      <w:ins w:id="21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22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8</w:t>
        </w:r>
      </w:ins>
      <w:ins w:id="23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24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16</w:t>
        </w:r>
      </w:ins>
      <w:ins w:id="25" w:author="未知作者" w:date="2022-12-03T14:38:33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</w:t>
        </w:r>
      </w:ins>
      <w:ins w:id="26" w:author="未知作者" w:date="2022-12-03T14:38:33Z">
        <w:r>
          <w:rPr>
            <w:rFonts w:eastAsia="" w:cs="等线" w:cstheme="minorBidi" w:eastAsiaTheme="minorEastAsia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32</w:t>
        </w:r>
      </w:ins>
      <w:r>
        <w:rPr>
          <w:highlight w:val="yellow"/>
        </w:rPr>
        <w:t>）</w:t>
      </w:r>
      <w:r>
        <w:rPr/>
        <w:t>后，则向</w:t>
      </w:r>
      <w:r>
        <w:rPr/>
        <w:t>arbiter</w:t>
      </w:r>
      <w:r>
        <w:rPr/>
        <w:t>发出发送请求。若请求信号得到响应，则开始发送，直至整个数据包全部发送完成后，再根据情况确定是否发出发送数据请求</w:t>
      </w:r>
      <w:r>
        <w:rPr>
          <w:highlight w:val="yellow"/>
        </w:rPr>
        <w:t>（是否数据多余</w:t>
      </w:r>
      <w:r>
        <w:rPr>
          <w:highlight w:val="yellow"/>
        </w:rPr>
        <w:t>32</w:t>
      </w:r>
      <w:ins w:id="27" w:author="未知作者" w:date="2022-12-03T15:05:34Z">
        <w:r>
          <w:rPr>
            <w:rFonts w:ascii="等线" w:hAnsi="等线" w:cs="等线" w:asciiTheme="minorHAnsi" w:cstheme="minorBidi" w:eastAsiaTheme="minorEastAsia" w:hAnsiTheme="minorHAnsi"/>
            <w:color w:val="auto"/>
            <w:kern w:val="2"/>
            <w:sz w:val="21"/>
            <w:szCs w:val="22"/>
            <w:highlight w:val="yellow"/>
            <w:lang w:val="en-US" w:eastAsia="zh-CN" w:bidi="ar-SA"/>
          </w:rPr>
          <w:t>，因为这时无法读入</w:t>
        </w:r>
      </w:ins>
      <w:r>
        <w:rPr>
          <w:highlight w:val="yellow"/>
        </w:rPr>
        <w:t>）。</w:t>
      </w:r>
    </w:p>
    <w:p>
      <w:pPr>
        <w:pStyle w:val="ListParagraph"/>
        <w:spacing w:lineRule="auto" w:line="360"/>
        <w:ind w:left="360" w:firstLine="405"/>
        <w:rPr>
          <w:highlight w:val="yellow"/>
        </w:rPr>
      </w:pPr>
      <w:r>
        <w:rPr>
          <w:highlight w:val="yellow"/>
        </w:rPr>
        <w:t>（一直能写，满了不</w:t>
      </w:r>
      <w:r>
        <w:rPr>
          <w:highlight w:val="yellow"/>
        </w:rPr>
        <w:t>ready</w:t>
      </w:r>
      <w:r>
        <w:rPr>
          <w:highlight w:val="yellow"/>
        </w:rPr>
        <w:t>）</w:t>
      </w:r>
    </w:p>
    <w:p>
      <w:pPr>
        <w:pStyle w:val="ListParagraph"/>
        <w:spacing w:lineRule="auto" w:line="360"/>
        <w:ind w:left="360" w:hanging="0"/>
        <w:rPr/>
      </w:pPr>
      <w:r>
        <w:rPr/>
        <w:t>2.1.1</w:t>
      </w:r>
      <w:r>
        <w:rPr/>
        <w:t>通道从端接口信号</w:t>
      </w:r>
    </w:p>
    <w:p>
      <w:pPr>
        <w:pStyle w:val="ListParagraph"/>
        <w:spacing w:lineRule="auto" w:line="360"/>
        <w:ind w:left="360" w:hanging="0"/>
        <w:rPr/>
      </w:pPr>
      <w:r>
        <w:rPr/>
        <w:t xml:space="preserve">    </w:t>
      </w:r>
      <w:r>
        <w:rPr/>
        <w:t>通道从端接口信号如下表所示同，包括系统信号、</w:t>
      </w:r>
      <w:r>
        <w:rPr/>
        <w:t>MCDF</w:t>
      </w:r>
      <w:r>
        <w:rPr/>
        <w:t>外部接口信号、</w:t>
      </w:r>
      <w:r>
        <w:rPr/>
        <w:t>register</w:t>
      </w:r>
      <w:r>
        <w:rPr/>
        <w:t>模块接口信号、</w:t>
      </w:r>
      <w:r>
        <w:rPr/>
        <w:t>arbiter</w:t>
      </w:r>
      <w:r>
        <w:rPr/>
        <w:t>模块接口信号。</w:t>
      </w:r>
    </w:p>
    <w:tbl>
      <w:tblPr>
        <w:tblStyle w:val="a3"/>
        <w:tblW w:w="68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32"/>
        <w:gridCol w:w="822"/>
        <w:gridCol w:w="2884"/>
        <w:gridCol w:w="1418"/>
      </w:tblGrid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clk_i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rstn_i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chx_data_i[31:0]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input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外部接口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chx_valid_i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is valid From outside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90" w:hRule="atLeast"/>
        </w:trPr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chx_ready_o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Ready to accept data 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slvx_en_i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Write enable To FIFO</w:t>
            </w:r>
            <w:ins w:id="28" w:author="未知作者" w:date="2022-12-03T14:43:18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（通道使能信号）</w:t>
              </w:r>
            </w:ins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register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margin_o[5:0]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margin</w:t>
            </w:r>
            <w:ins w:id="29" w:author="未知作者" w:date="2022-12-03T14:44:07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（通道</w:t>
              </w:r>
            </w:ins>
            <w:ins w:id="30" w:author="未知作者" w:date="2022-12-03T14:44:07Z">
              <w:r>
                <w:rPr>
                  <w:rFonts w:eastAsia="等线" w:cs="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FIFO</w:t>
              </w:r>
            </w:ins>
            <w:ins w:id="31" w:author="未知作者" w:date="2022-12-03T14:44:07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空余信号）</w:t>
              </w:r>
            </w:ins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ins w:id="32" w:author="未知作者" w:date="2022-12-03T16:18:47Z"/>
        </w:trPr>
        <w:tc>
          <w:tcPr>
            <w:tcW w:w="173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ins w:id="33" w:author="未知作者" w:date="2022-12-03T16:18:47Z">
              <w:r>
                <w:rPr>
                  <w:rFonts w:ascii="等线" w:hAnsi="等线" w:cs="" w:eastAsia="等线"/>
                  <w:lang w:val="en-US" w:eastAsia="zh-CN" w:bidi="ar-SA"/>
                </w:rPr>
                <w:t>‍</w:t>
              </w:r>
            </w:ins>
            <w:ins w:id="34" w:author="未知作者" w:date="2022-12-03T16:19:21Z">
              <w:r>
                <w:rPr>
                  <w:rFonts w:eastAsia="等线" w:cs=""/>
                  <w:lang w:val="en-US" w:eastAsia="zh-CN" w:bidi="ar-SA"/>
                </w:rPr>
                <w:t>slvx_pkglen_i[2:0]</w:t>
              </w:r>
            </w:ins>
          </w:p>
        </w:tc>
        <w:tc>
          <w:tcPr>
            <w:tcW w:w="82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ins w:id="35" w:author="未知作者" w:date="2022-12-03T16:19:21Z">
              <w:r>
                <w:rPr>
                  <w:rFonts w:eastAsia="等线" w:cs=""/>
                  <w:lang w:val="en-US" w:eastAsia="zh-CN" w:bidi="ar-SA"/>
                </w:rPr>
                <w:t>input</w:t>
              </w:r>
            </w:ins>
          </w:p>
        </w:tc>
        <w:tc>
          <w:tcPr>
            <w:tcW w:w="2884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ins w:id="36" w:author="未知作者" w:date="2022-12-03T16:19:21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来自寄存器设定的通道数据包长度</w:t>
              </w:r>
            </w:ins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443" w:hRule="atLeast"/>
        </w:trPr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slvx_data_o[31:0]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 to arbiter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</w:t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slvx_val_o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data valid to Arbiter 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slvx_req_o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required send data to arbiter</w:t>
            </w:r>
            <w:ins w:id="37" w:author="未知作者" w:date="2022-12-03T14:45:33Z">
              <w:r>
                <w:rPr>
                  <w:rFonts w:ascii="等线" w:hAnsi="等线" w:cs="" w:eastAsia="等线" w:asciiTheme="minorHAnsi" w:hAnsiTheme="minorHAnsi"/>
                  <w:color w:val="auto"/>
                  <w:kern w:val="2"/>
                  <w:sz w:val="21"/>
                  <w:szCs w:val="22"/>
                  <w:lang w:val="en-US" w:eastAsia="zh-CN" w:bidi="ar-SA"/>
                </w:rPr>
                <w:t>（接收到完整数据包后）</w:t>
              </w:r>
            </w:ins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73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a2sx_ack_i</w:t>
            </w:r>
          </w:p>
        </w:tc>
        <w:tc>
          <w:tcPr>
            <w:tcW w:w="82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Read acknowledge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ListParagraph"/>
        <w:spacing w:lineRule="auto" w:line="360"/>
        <w:ind w:hanging="0"/>
        <w:rPr/>
      </w:pPr>
      <w:r>
        <w:rPr/>
      </w:r>
    </w:p>
    <w:p>
      <w:pPr>
        <w:pStyle w:val="ListParagraph"/>
        <w:spacing w:lineRule="auto" w:line="360"/>
        <w:ind w:left="360" w:hanging="0"/>
        <w:rPr/>
      </w:pPr>
      <w:r>
        <w:rPr/>
        <w:t>2.1.2</w:t>
      </w:r>
      <w:r>
        <w:rPr/>
        <w:t>通道从端接口时序</w:t>
      </w:r>
    </w:p>
    <w:p>
      <w:pPr>
        <w:pStyle w:val="ListParagraph"/>
        <w:spacing w:lineRule="auto" w:line="360"/>
        <w:ind w:left="360" w:firstLine="420"/>
        <w:rPr/>
      </w:pPr>
      <w:r>
        <w:rPr/>
        <w:t>如图</w:t>
      </w:r>
      <w:r>
        <w:rPr/>
        <w:t>2</w:t>
      </w:r>
      <w:r>
        <w:rPr/>
        <w:t>所示。当</w:t>
      </w:r>
      <w:r>
        <w:rPr/>
        <w:t>chx_valid</w:t>
      </w:r>
      <w:r>
        <w:rPr/>
        <w:t>信号为高时，表示写入数据有效。此周期</w:t>
      </w:r>
      <w:r>
        <w:rPr/>
        <w:t>chx_data</w:t>
      </w:r>
      <w:r>
        <w:rPr/>
        <w:t>应给出要写入的数据。若该时钟周期</w:t>
      </w:r>
      <w:r>
        <w:rPr/>
        <w:t>chx_ready</w:t>
      </w:r>
      <w:r>
        <w:rPr/>
        <w:t>为高，则表示已经将数据写入。若此时钟周期</w:t>
      </w:r>
      <w:r>
        <w:rPr/>
        <w:t>chx_ready</w:t>
      </w:r>
      <w:r>
        <w:rPr/>
        <w:t>信号为低，则表示数据还未写入，需要等待</w:t>
      </w:r>
      <w:r>
        <w:rPr/>
        <w:t>chx_ready</w:t>
      </w:r>
      <w:r>
        <w:rPr/>
        <w:t>为高时才将数据写入。</w:t>
      </w:r>
    </w:p>
    <w:p>
      <w:pPr>
        <w:pStyle w:val="ListParagraph"/>
        <w:spacing w:lineRule="auto" w:line="360"/>
        <w:ind w:left="360" w:hanging="0"/>
        <w:rPr/>
      </w:pPr>
      <w:r>
        <w:rPr/>
        <w:t>注意：后面其它模块的</w:t>
      </w:r>
      <w:r>
        <w:rPr/>
        <w:t>xx_valid</w:t>
      </w:r>
      <w:r>
        <w:rPr/>
        <w:t>及</w:t>
      </w:r>
      <w:r>
        <w:rPr/>
        <w:t>xx_ready</w:t>
      </w:r>
      <w:r>
        <w:rPr/>
        <w:t>时序均与图</w:t>
      </w:r>
      <w:r>
        <w:rPr/>
        <w:t>2</w:t>
      </w:r>
      <w:r>
        <w:rPr/>
        <w:t>中相同。</w: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306.3pt;height:88.6pt;mso-wrap-distance-right:0pt" filled="f" o:ole="">
            <v:imagedata r:id="rId5" o:title=""/>
          </v:shape>
          <o:OLEObject Type="Embed" ProgID="Visio.Drawing.11" ShapeID="ole_rId4" DrawAspect="Content" ObjectID="_1051212988" r:id="rId4"/>
        </w:objec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t>图</w:t>
      </w:r>
      <w:r>
        <w:rPr/>
        <w:t>2</w:t>
      </w:r>
      <w:r>
        <w:rPr/>
        <w:t>通道从端接口时序</w: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</w:r>
    </w:p>
    <w:p>
      <w:pPr>
        <w:pStyle w:val="Normal"/>
        <w:spacing w:lineRule="auto" w:line="360"/>
        <w:ind w:left="424" w:hanging="4"/>
        <w:rPr/>
      </w:pPr>
      <w:r>
        <w:rPr/>
        <w:t>2.2 arbiter</w:t>
      </w:r>
    </w:p>
    <w:p>
      <w:pPr>
        <w:pStyle w:val="Normal"/>
        <w:spacing w:lineRule="auto" w:line="360"/>
        <w:ind w:left="424" w:hanging="4"/>
        <w:rPr/>
      </w:pPr>
      <w:r>
        <w:rPr/>
        <w:t xml:space="preserve">2.2.1 </w:t>
      </w:r>
      <w:r>
        <w:rPr/>
        <w:t>接口信号</w:t>
      </w:r>
    </w:p>
    <w:p>
      <w:pPr>
        <w:pStyle w:val="Normal"/>
        <w:spacing w:lineRule="auto" w:line="360"/>
        <w:ind w:left="424" w:hanging="4"/>
        <w:rPr/>
      </w:pPr>
      <w:r>
        <w:rPr/>
        <w:t xml:space="preserve">    </w:t>
      </w:r>
      <w:r>
        <w:rPr/>
        <w:t>如果</w:t>
      </w:r>
      <w:r>
        <w:rPr/>
        <w:t>formatter</w:t>
      </w:r>
      <w:r>
        <w:rPr/>
        <w:t>的发送数据请求信号</w:t>
      </w:r>
      <w:del w:id="38" w:author="yuds" w:date="2022-11-30T08:26:00Z">
        <w:r>
          <w:rPr/>
          <w:delText>slv0_val_i</w:delText>
        </w:r>
      </w:del>
      <w:del w:id="39" w:author="yuds" w:date="2022-11-30T08:26:00Z">
        <w:r>
          <w:rPr>
            <w:highlight w:val="red"/>
          </w:rPr>
          <w:delText>（应该是</w:delText>
        </w:r>
      </w:del>
      <w:r>
        <w:rPr>
          <w:highlight w:val="red"/>
        </w:rPr>
        <w:t>f2a_</w:t>
      </w:r>
      <w:del w:id="40" w:author="yuds" w:date="2022-11-30T08:26:00Z">
        <w:r>
          <w:rPr>
            <w:highlight w:val="red"/>
          </w:rPr>
          <w:delText>rd</w:delText>
        </w:r>
      </w:del>
      <w:ins w:id="41" w:author="yuds" w:date="2022-11-30T08:26:00Z">
        <w:r>
          <w:rPr>
            <w:highlight w:val="red"/>
          </w:rPr>
          <w:t>id</w:t>
        </w:r>
      </w:ins>
      <w:r>
        <w:rPr>
          <w:highlight w:val="red"/>
        </w:rPr>
        <w:t>_req_i</w:t>
      </w:r>
      <w:del w:id="42" w:author="yuds" w:date="2022-11-30T08:27:00Z">
        <w:r>
          <w:rPr>
            <w:highlight w:val="red"/>
          </w:rPr>
          <w:delText>？）</w:delText>
        </w:r>
      </w:del>
      <w:r>
        <w:rPr/>
        <w:t>为高，则</w:t>
      </w:r>
      <w:r>
        <w:rPr/>
        <w:t>arbiter</w:t>
      </w:r>
      <w:r>
        <w:rPr/>
        <w:t>根据</w:t>
      </w:r>
      <w:r>
        <w:rPr/>
        <w:t>slave0_FIFO</w:t>
      </w:r>
      <w:r>
        <w:rPr/>
        <w:t>的发送请求信号</w:t>
      </w:r>
      <w:r>
        <w:rPr/>
        <w:t>slv0_req_i</w:t>
      </w:r>
      <w:r>
        <w:rPr/>
        <w:t>、</w:t>
      </w:r>
      <w:r>
        <w:rPr/>
        <w:t>slave1_FIFO</w:t>
      </w:r>
      <w:r>
        <w:rPr/>
        <w:t>发送请求信号</w:t>
      </w:r>
      <w:r>
        <w:rPr/>
        <w:t>slv1_req_i</w:t>
      </w:r>
      <w:r>
        <w:rPr/>
        <w:t>、</w:t>
      </w:r>
      <w:r>
        <w:rPr/>
        <w:t>slave2_FIFO</w:t>
      </w:r>
      <w:r>
        <w:rPr/>
        <w:t>发送请求信号</w:t>
      </w:r>
      <w:r>
        <w:rPr/>
        <w:t>slv2_req_i</w:t>
      </w:r>
      <w:r>
        <w:rPr/>
        <w:t>，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30:46Z">
            <w:rPr>
              <w:sz w:val="21"/>
              <w:kern w:val="2"/>
              <w:szCs w:val="22"/>
            </w:rPr>
          </w:rPrChange>
        </w:rPr>
        <w:t>按优先级确定响</w:t>
      </w:r>
      <w:r>
        <w:rPr/>
        <w:t>应通道的发送请求，并根据通道的编号（</w:t>
      </w:r>
      <w:r>
        <w:rPr/>
        <w:t>id=0, 1, 2</w:t>
      </w:r>
      <w:r>
        <w:rPr/>
        <w:t>）</w:t>
      </w:r>
      <w:r>
        <w:rPr/>
        <w:t>X</w:t>
      </w:r>
      <w:r>
        <w:rPr/>
        <w:t>产生以下信号送到</w:t>
      </w:r>
      <w:r>
        <w:rPr/>
        <w:t>formatter</w:t>
      </w:r>
      <w:r>
        <w:rPr/>
        <w:t>：</w:t>
      </w:r>
    </w:p>
    <w:p>
      <w:pPr>
        <w:pStyle w:val="Normal"/>
        <w:spacing w:lineRule="auto" w:line="360"/>
        <w:ind w:left="844" w:hanging="4"/>
        <w:rPr/>
      </w:pPr>
      <w:r>
        <w:rPr/>
        <w:t>a2f_id_o = X(</w:t>
      </w:r>
      <w:r>
        <w:rPr/>
        <w:t>通道编号</w:t>
      </w:r>
      <w:r>
        <w:rPr/>
        <w:t>)</w:t>
      </w:r>
    </w:p>
    <w:p>
      <w:pPr>
        <w:pStyle w:val="Normal"/>
        <w:spacing w:lineRule="auto" w:line="360"/>
        <w:ind w:left="844" w:hanging="4"/>
        <w:rPr/>
      </w:pPr>
      <w:r>
        <w:rPr/>
        <w:t>a2f_data_o = slvX_data_i</w:t>
      </w:r>
    </w:p>
    <w:p>
      <w:pPr>
        <w:pStyle w:val="Normal"/>
        <w:spacing w:lineRule="auto" w:line="360"/>
        <w:ind w:left="844" w:hanging="4"/>
        <w:rPr/>
      </w:pPr>
      <w:r>
        <w:rPr/>
        <w:t>a2f_pkglen_sel_o = slvX_pkglen_i</w:t>
      </w:r>
    </w:p>
    <w:p>
      <w:pPr>
        <w:pStyle w:val="Normal"/>
        <w:spacing w:lineRule="auto" w:line="360"/>
        <w:ind w:left="844" w:hanging="4"/>
        <w:rPr/>
      </w:pPr>
      <w:r>
        <w:rPr/>
        <w:t>a2f_val_o = slvX_val_i</w:t>
      </w:r>
    </w:p>
    <w:p>
      <w:pPr>
        <w:pStyle w:val="Normal"/>
        <w:spacing w:lineRule="auto" w:line="360"/>
        <w:ind w:left="424" w:hanging="4"/>
        <w:rPr/>
      </w:pPr>
      <w:r>
        <w:rPr/>
        <w:t>将</w:t>
      </w:r>
      <w:r>
        <w:rPr/>
        <w:t>formatter</w:t>
      </w:r>
      <w:r>
        <w:rPr/>
        <w:t>的响应信号送往对应的</w:t>
      </w:r>
      <w:r>
        <w:rPr/>
        <w:t>slave</w:t>
      </w:r>
      <w:r>
        <w:rPr/>
        <w:t>通道：</w:t>
      </w:r>
    </w:p>
    <w:p>
      <w:pPr>
        <w:pStyle w:val="Normal"/>
        <w:spacing w:lineRule="auto" w:line="360"/>
        <w:ind w:left="844" w:hanging="4"/>
        <w:rPr/>
      </w:pPr>
      <w:r>
        <w:rPr/>
        <w:t>a2sX_ack_o = f2a_ack_i</w:t>
      </w:r>
    </w:p>
    <w:p>
      <w:pPr>
        <w:pStyle w:val="Normal"/>
        <w:spacing w:lineRule="auto" w:line="360"/>
        <w:ind w:left="424" w:hanging="4"/>
        <w:rPr/>
      </w:pPr>
      <w:r>
        <w:rPr/>
        <w:t>如果各通道的优先级相同，则按通道编号从低到高轮流发送。</w:t>
      </w:r>
    </w:p>
    <w:p>
      <w:pPr>
        <w:pStyle w:val="Normal"/>
        <w:spacing w:lineRule="auto" w:line="360"/>
        <w:ind w:left="424" w:hanging="4"/>
        <w:rPr/>
      </w:pPr>
      <w:r>
        <w:rPr/>
        <w:t>arbiter</w:t>
      </w:r>
      <w:r>
        <w:rPr/>
        <w:t>模块的接口信号如下：</w:t>
      </w:r>
    </w:p>
    <w:tbl>
      <w:tblPr>
        <w:tblStyle w:val="a3"/>
        <w:tblW w:w="7063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6"/>
        <w:gridCol w:w="822"/>
        <w:gridCol w:w="2941"/>
        <w:gridCol w:w="1183"/>
      </w:tblGrid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183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clk_i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rstn_i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slv0_prio_i[1:0]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priority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控制寄存器的信号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slv0_pkglen_i[2:0]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slv1_prio_i[1:0]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priority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slv1_pkglen_i[2:0]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slv2_prio_i[1:0]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priority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slv2_pkglen_i[2:0]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0 data 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0 required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slv0_val_i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a2s0_ack_o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Read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1 data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1 required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slv1_val_i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a2s1_ack_o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Read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2 data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 xml:space="preserve">slave 3 required 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slv2_val_i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3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a2s2_ack_o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Read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90" w:hRule="atLeast"/>
        </w:trPr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" w:cs="等线" w:asciiTheme="minorHAnsi" w:cstheme="minorBidi" w:eastAsiaTheme="minorEastAsia" w:hAnsiTheme="minorHAnsi"/>
                <w:color w:val="C9211E"/>
                <w:highlight w:val="none"/>
                <w:shd w:fill="FFFF00" w:val="clear"/>
              </w:rPr>
            </w:pPr>
            <w:r>
              <w:rPr>
                <w:rFonts w:eastAsia="等线" w:cs=""/>
                <w:color w:val="C9211E"/>
                <w:shd w:fill="FFFF00" w:val="clear"/>
                <w:lang w:val="en-US" w:eastAsia="zh-CN" w:bidi="ar-SA"/>
                <w:rPrChange w:id="0" w:author="未知作者" w:date="2022-12-05T20:28:29Z">
                  <w:rPr>
                    <w:sz w:val="21"/>
                    <w:kern w:val="2"/>
                    <w:shd w:fill="FFFF00" w:val="clear"/>
                    <w:szCs w:val="22"/>
                  </w:rPr>
                </w:rPrChange>
              </w:rPr>
              <w:t>f2a_id</w:t>
            </w:r>
            <w:del w:id="45" w:author="yuds" w:date="2022-11-30T08:27:00Z">
              <w:r>
                <w:rPr>
                  <w:rFonts w:eastAsia="等线" w:cs=""/>
                  <w:color w:val="C9211E"/>
                  <w:shd w:fill="FFFF00" w:val="clear"/>
                  <w:lang w:val="en-US" w:eastAsia="zh-CN" w:bidi="ar-SA"/>
                </w:rPr>
                <w:delText>(rd)</w:delText>
              </w:r>
            </w:del>
            <w:r>
              <w:rPr>
                <w:rFonts w:eastAsia="等线" w:cs=""/>
                <w:color w:val="C9211E"/>
                <w:shd w:fill="FFFF00" w:val="clear"/>
                <w:lang w:val="en-US" w:eastAsia="zh-CN" w:bidi="ar-SA"/>
                <w:rPrChange w:id="0" w:author="未知作者" w:date="2022-12-05T20:28:29Z"/>
              </w:rPr>
              <w:t>_req_i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read required</w:t>
            </w:r>
          </w:p>
        </w:tc>
        <w:tc>
          <w:tcPr>
            <w:tcW w:w="1183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>
          <w:trHeight w:val="443" w:hRule="atLeast"/>
        </w:trPr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f2a_ack_i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acknowledge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a2f_val_o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 data valid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a2f_id_o[1:0]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id(0,1,2)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a2f_data_o[31:0]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 to formatter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211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a2f_pkglen_sel_o[2:0]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package length</w:t>
            </w:r>
          </w:p>
        </w:tc>
        <w:tc>
          <w:tcPr>
            <w:tcW w:w="1183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ListParagraph"/>
        <w:spacing w:lineRule="auto" w:line="360"/>
        <w:ind w:left="360" w:hanging="0"/>
        <w:jc w:val="center"/>
        <w:rPr/>
      </w:pPr>
      <w:r>
        <w:rPr/>
      </w:r>
    </w:p>
    <w:p>
      <w:pPr>
        <w:pStyle w:val="ListParagraph"/>
        <w:spacing w:lineRule="auto" w:line="360"/>
        <w:ind w:left="360" w:hanging="0"/>
        <w:rPr/>
      </w:pPr>
      <w:r>
        <w:rPr/>
        <w:t>2.3</w:t>
      </w:r>
      <w:r>
        <w:rPr/>
        <w:t>整形器</w:t>
      </w:r>
      <w:r>
        <w:rPr/>
        <w:t>(formatter)</w:t>
      </w:r>
    </w:p>
    <w:p>
      <w:pPr>
        <w:pStyle w:val="ListParagraph"/>
        <w:spacing w:lineRule="auto" w:line="360"/>
        <w:ind w:left="360" w:hanging="0"/>
        <w:rPr/>
      </w:pPr>
      <w:r>
        <w:rPr/>
        <w:t>2.3.1</w:t>
      </w:r>
      <w:r>
        <w:rPr/>
        <w:t>整形器接口信号</w:t>
      </w:r>
    </w:p>
    <w:tbl>
      <w:tblPr>
        <w:tblStyle w:val="a3"/>
        <w:tblW w:w="69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7"/>
        <w:gridCol w:w="821"/>
        <w:gridCol w:w="2885"/>
        <w:gridCol w:w="1418"/>
      </w:tblGrid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clk_i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rstn_i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" w:cs="等线" w:asciiTheme="minorHAnsi" w:cstheme="minorBidi" w:eastAsiaTheme="minorEastAsia" w:hAnsiTheme="minorHAnsi"/>
                <w:color w:val="C9211E"/>
                <w:highlight w:val="none"/>
                <w:shd w:fill="FFFF00" w:val="clear"/>
              </w:rPr>
            </w:pPr>
            <w:r>
              <w:rPr>
                <w:rFonts w:eastAsia="等线" w:cs=""/>
                <w:color w:val="000000"/>
                <w:shd w:fill="FFFF00" w:val="clear"/>
                <w:lang w:val="en-US" w:eastAsia="zh-CN" w:bidi="ar-SA"/>
                <w:rPrChange w:id="0" w:author="未知作者" w:date="2022-12-05T20:28:43Z">
                  <w:rPr>
                    <w:sz w:val="21"/>
                    <w:kern w:val="2"/>
                    <w:szCs w:val="22"/>
                  </w:rPr>
                </w:rPrChange>
              </w:rPr>
              <w:t>f2a_ack_o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acknowledge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" w:cs="等线" w:asciiTheme="minorHAnsi" w:cstheme="minorBidi" w:eastAsiaTheme="minorEastAsia" w:hAnsiTheme="minorHAnsi"/>
                <w:color w:val="C9211E"/>
                <w:highlight w:val="none"/>
                <w:shd w:fill="FFFF00" w:val="clear"/>
              </w:rPr>
            </w:pPr>
            <w:r>
              <w:rPr>
                <w:rFonts w:eastAsia="等线" w:cs=""/>
                <w:color w:val="000000"/>
                <w:shd w:fill="FFFF00" w:val="clear"/>
                <w:lang w:val="en-US" w:eastAsia="zh-CN" w:bidi="ar-SA"/>
                <w:rPrChange w:id="0" w:author="未知作者" w:date="2022-12-05T20:28:54Z">
                  <w:rPr>
                    <w:sz w:val="21"/>
                    <w:kern w:val="2"/>
                    <w:shd w:fill="FFFF00" w:val="clear"/>
                    <w:szCs w:val="22"/>
                  </w:rPr>
                </w:rPrChange>
              </w:rPr>
              <w:t>fmt_id</w:t>
            </w:r>
            <w:del w:id="49" w:author="yuds" w:date="2022-11-30T08:27:00Z">
              <w:r>
                <w:rPr>
                  <w:rFonts w:eastAsia="等线" w:cs=""/>
                  <w:color w:val="C9211E"/>
                  <w:shd w:fill="FFFF00" w:val="clear"/>
                  <w:lang w:val="en-US" w:eastAsia="zh-CN" w:bidi="ar-SA"/>
                </w:rPr>
                <w:delText>(rd)</w:delText>
              </w:r>
            </w:del>
            <w:r>
              <w:rPr>
                <w:rFonts w:eastAsia="等线" w:cs=""/>
                <w:color w:val="C9211E"/>
                <w:shd w:fill="FFFF00" w:val="clear"/>
                <w:lang w:val="en-US" w:eastAsia="zh-CN" w:bidi="ar-SA"/>
                <w:rPrChange w:id="0" w:author="未知作者" w:date="2022-12-05T20:28:54Z"/>
              </w:rPr>
              <w:t>_req_o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formatter read required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a2f_val_i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 data valid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>
          <w:trHeight w:val="503" w:hRule="atLeast"/>
        </w:trPr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a2f_id_i[ 1:0]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id(0,1,2)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a2f_data_i[31:0]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input from arbiter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ins w:id="51" w:author="未知作者" w:date="2022-12-06T19:35:22Z">
              <w:r>
                <w:rPr>
                  <w:rFonts w:eastAsia="等线" w:cs=""/>
                  <w:lang w:val="en-US" w:eastAsia="zh-CN" w:bidi="ar-SA"/>
                </w:rPr>
                <w:t>a2f_</w:t>
              </w:r>
            </w:ins>
            <w:r>
              <w:rPr>
                <w:rFonts w:eastAsia="等线" w:cs=""/>
                <w:lang w:val="en-US" w:eastAsia="zh-CN" w:bidi="ar-SA"/>
              </w:rPr>
              <w:t>pkglen_sel_i[ 2:0]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BF0041"/>
              </w:rPr>
            </w:pPr>
            <w:r>
              <w:rPr>
                <w:rFonts w:eastAsia="等线" w:cs=""/>
                <w:color w:val="auto"/>
                <w:lang w:val="en-US" w:eastAsia="zh-CN" w:bidi="ar-SA"/>
                <w:rPrChange w:id="0" w:author="未知作者" w:date="2022-12-03T14:05:45Z">
                  <w:rPr>
                    <w:sz w:val="21"/>
                    <w:kern w:val="2"/>
                    <w:szCs w:val="22"/>
                  </w:rPr>
                </w:rPrChange>
              </w:rPr>
              <w:t>data package length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b/>
                <w:b/>
                <w:bCs/>
              </w:rPr>
            </w:pPr>
            <w:r>
              <w:rPr>
                <w:rFonts w:eastAsia="等线" w:cs=""/>
                <w:b/>
                <w:bCs/>
                <w:color w:val="auto"/>
                <w:lang w:val="en-US" w:eastAsia="zh-CN" w:bidi="ar-SA"/>
                <w:rPrChange w:id="0" w:author="未知作者" w:date="2022-12-05T20:29:25Z">
                  <w:rPr>
                    <w:sz w:val="21"/>
                    <w:kern w:val="2"/>
                    <w:szCs w:val="22"/>
                  </w:rPr>
                </w:rPrChange>
              </w:rPr>
              <w:t>fmt_grant_i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Read acknowledge</w:t>
            </w:r>
          </w:p>
        </w:tc>
        <w:tc>
          <w:tcPr>
            <w:tcW w:w="1418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外部接口</w:t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fmt_chid_o[ 1:0]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id(0,1,2)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fmt_length_o[ 5:0]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package length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b/>
                <w:b/>
                <w:bCs/>
              </w:rPr>
            </w:pPr>
            <w:r>
              <w:rPr>
                <w:rFonts w:eastAsia="等线" w:cs=""/>
                <w:b/>
                <w:bCs/>
                <w:color w:val="auto"/>
                <w:lang w:val="en-US" w:eastAsia="zh-CN" w:bidi="ar-SA"/>
                <w:rPrChange w:id="0" w:author="未知作者" w:date="2022-12-05T20:30:54Z">
                  <w:rPr>
                    <w:sz w:val="21"/>
                    <w:kern w:val="2"/>
                    <w:szCs w:val="22"/>
                  </w:rPr>
                </w:rPrChange>
              </w:rPr>
              <w:t>fmt_req_o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 required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fmt_data_o[31:0]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data output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fmt_start_o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first data indicate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3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fmt_end_o</w:t>
            </w:r>
          </w:p>
        </w:tc>
        <w:tc>
          <w:tcPr>
            <w:tcW w:w="8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8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last data indicate</w:t>
            </w:r>
          </w:p>
        </w:tc>
        <w:tc>
          <w:tcPr>
            <w:tcW w:w="1418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ListParagraph"/>
        <w:spacing w:lineRule="auto" w:line="360"/>
        <w:ind w:left="360" w:hanging="0"/>
        <w:rPr/>
      </w:pPr>
      <w:r>
        <w:rPr/>
      </w:r>
    </w:p>
    <w:p>
      <w:pPr>
        <w:pStyle w:val="ListParagraph"/>
        <w:spacing w:lineRule="auto" w:line="360"/>
        <w:ind w:left="360" w:hanging="0"/>
        <w:rPr/>
      </w:pPr>
      <w:r>
        <w:rPr/>
        <w:t>2.2.2</w:t>
      </w:r>
      <w:r>
        <w:rPr/>
        <w:t>整形器接口时序</w:t>
      </w:r>
    </w:p>
    <w:p>
      <w:pPr>
        <w:pStyle w:val="ListParagraph"/>
        <w:spacing w:lineRule="auto" w:line="360"/>
        <w:ind w:left="360" w:firstLine="420"/>
        <w:rPr/>
      </w:pPr>
      <w:r>
        <w:rPr/>
        <w:t>如图</w:t>
      </w:r>
      <w:r>
        <w:rPr/>
        <w:t>3</w:t>
      </w:r>
      <w:r>
        <w:rPr/>
        <w:t>所示。整形器按照数据包的形式发送数据。数据包的长度可以是</w:t>
      </w:r>
      <w:r>
        <w:rPr/>
        <w:t>4</w:t>
      </w:r>
      <w:r>
        <w:rPr/>
        <w:t>、</w:t>
      </w:r>
      <w:r>
        <w:rPr/>
        <w:t>8</w:t>
      </w:r>
      <w:r>
        <w:rPr/>
        <w:t>、</w:t>
      </w:r>
      <w:r>
        <w:rPr/>
        <w:t>16</w:t>
      </w:r>
      <w:r>
        <w:rPr/>
        <w:t>和</w:t>
      </w:r>
      <w:r>
        <w:rPr/>
        <w:t>32</w:t>
      </w:r>
      <w:r>
        <w:rPr/>
        <w:t>。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12:37Z">
            <w:rPr>
              <w:sz w:val="21"/>
              <w:kern w:val="2"/>
              <w:szCs w:val="22"/>
            </w:rPr>
          </w:rPrChange>
        </w:rPr>
        <w:t>整形器必须完整的发送某一个通道的数据包后，才可以准备发送下一个数据包。在发送数据包期间，</w:t>
      </w:r>
      <w:r>
        <w:rPr>
          <w:rFonts w:eastAsia="" w:cs="等线" w:cstheme="minorBidi" w:eastAsiaTheme="minorEastAsia"/>
          <w:color w:val="auto"/>
          <w:u w:val="single"/>
          <w:lang w:val="en-US" w:eastAsia="zh-CN" w:bidi="ar-SA"/>
          <w:rPrChange w:id="0" w:author="未知作者" w:date="2022-12-05T20:30:01Z">
            <w:rPr>
              <w:sz w:val="21"/>
              <w:kern w:val="2"/>
              <w:szCs w:val="22"/>
            </w:rPr>
          </w:rPrChange>
        </w:rPr>
        <w:t>fmt_chid</w:t>
      </w:r>
      <w:r>
        <w:rPr>
          <w:rFonts w:ascii="等线" w:hAnsi="等线" w:cs="等线" w:asciiTheme="minorHAnsi" w:cstheme="minorBidi" w:eastAsiaTheme="minorEastAsia" w:hAnsiTheme="minorHAnsi"/>
          <w:color w:val="auto"/>
          <w:u w:val="single"/>
          <w:lang w:val="en-US" w:eastAsia="zh-CN" w:bidi="ar-SA"/>
          <w:rPrChange w:id="0" w:author="未知作者" w:date="2022-12-05T20:30:01Z">
            <w:rPr>
              <w:sz w:val="21"/>
              <w:kern w:val="2"/>
              <w:szCs w:val="22"/>
            </w:rPr>
          </w:rPrChange>
        </w:rPr>
        <w:t>和</w:t>
      </w:r>
      <w:r>
        <w:rPr>
          <w:rFonts w:eastAsia="" w:cs="等线" w:cstheme="minorBidi" w:eastAsiaTheme="minorEastAsia"/>
          <w:color w:val="auto"/>
          <w:u w:val="single"/>
          <w:lang w:val="en-US" w:eastAsia="zh-CN" w:bidi="ar-SA"/>
          <w:rPrChange w:id="0" w:author="未知作者" w:date="2022-12-05T20:30:01Z">
            <w:rPr>
              <w:sz w:val="21"/>
              <w:kern w:val="2"/>
              <w:szCs w:val="22"/>
            </w:rPr>
          </w:rPrChange>
        </w:rPr>
        <w:t>fmt_length</w:t>
      </w:r>
      <w:r>
        <w:rPr>
          <w:rFonts w:ascii="等线" w:hAnsi="等线" w:cs="等线" w:asciiTheme="minorHAnsi" w:cstheme="minorBidi" w:eastAsiaTheme="minorEastAsia" w:hAnsiTheme="minorHAnsi"/>
          <w:color w:val="auto"/>
          <w:u w:val="single"/>
          <w:lang w:val="en-US" w:eastAsia="zh-CN" w:bidi="ar-SA"/>
          <w:rPrChange w:id="0" w:author="未知作者" w:date="2022-12-05T20:30:01Z">
            <w:rPr>
              <w:sz w:val="21"/>
              <w:kern w:val="2"/>
              <w:szCs w:val="22"/>
            </w:rPr>
          </w:rPrChange>
        </w:rPr>
        <w:t>应保持不变，直到数据包发送结束。</w:t>
      </w:r>
    </w:p>
    <w:p>
      <w:pPr>
        <w:pStyle w:val="ListParagraph"/>
        <w:spacing w:lineRule="auto" w:line="360"/>
        <w:ind w:left="360" w:hanging="0"/>
        <w:rPr/>
      </w:pPr>
      <w:r>
        <w:rPr/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365pt;height:172.25pt;mso-wrap-distance-right:0pt" filled="f" o:ole="">
            <v:imagedata r:id="rId7" o:title=""/>
          </v:shape>
          <o:OLEObject Type="Embed" ProgID="Visio.Drawing.11" ShapeID="ole_rId6" DrawAspect="Content" ObjectID="_1306225405" r:id="rId6"/>
        </w:object>
      </w:r>
    </w:p>
    <w:p>
      <w:pPr>
        <w:pStyle w:val="ListParagraph"/>
        <w:spacing w:lineRule="auto" w:line="360"/>
        <w:ind w:left="360" w:hanging="0"/>
        <w:jc w:val="center"/>
        <w:rPr/>
      </w:pPr>
      <w:r>
        <w:rPr/>
        <w:t>图</w:t>
      </w:r>
      <w:r>
        <w:rPr/>
        <w:t>3</w:t>
      </w:r>
      <w:r>
        <w:rPr/>
        <w:t>整形器接口时序</w:t>
      </w:r>
    </w:p>
    <w:p>
      <w:pPr>
        <w:pStyle w:val="ListParagraph"/>
        <w:spacing w:lineRule="auto" w:line="360"/>
        <w:ind w:left="360" w:hanging="0"/>
        <w:rPr/>
      </w:pPr>
      <w:r>
        <w:rPr/>
      </w:r>
    </w:p>
    <w:p>
      <w:pPr>
        <w:pStyle w:val="ListParagraph"/>
        <w:spacing w:lineRule="auto" w:line="360"/>
        <w:ind w:left="360" w:firstLine="420"/>
        <w:rPr/>
      </w:pPr>
      <w:r>
        <w:rPr/>
        <w:t>整形器准备发送数据包时</w:t>
      </w:r>
      <w:r>
        <w:rPr>
          <w:rFonts w:ascii="等线" w:hAnsi="等线" w:cs="等线" w:asciiTheme="minorHAnsi" w:cstheme="minorBidi" w:eastAsiaTheme="minorEastAsia" w:hAnsiTheme="minorHAnsi"/>
          <w:b/>
          <w:bCs/>
          <w:color w:val="auto"/>
          <w:lang w:val="en-US" w:eastAsia="zh-CN" w:bidi="ar-SA"/>
          <w:rPrChange w:id="0" w:author="未知作者" w:date="2022-12-05T20:31:09Z">
            <w:rPr>
              <w:sz w:val="21"/>
              <w:kern w:val="2"/>
              <w:szCs w:val="22"/>
            </w:rPr>
          </w:rPrChange>
        </w:rPr>
        <w:t>，先将</w:t>
      </w:r>
      <w:r>
        <w:rPr>
          <w:rFonts w:eastAsia="" w:cs="等线" w:cstheme="minorBidi" w:eastAsiaTheme="minorEastAsia"/>
          <w:b/>
          <w:bCs/>
          <w:color w:val="auto"/>
          <w:lang w:val="en-US" w:eastAsia="zh-CN" w:bidi="ar-SA"/>
          <w:rPrChange w:id="0" w:author="未知作者" w:date="2022-12-05T20:31:09Z">
            <w:rPr>
              <w:sz w:val="21"/>
              <w:kern w:val="2"/>
              <w:szCs w:val="22"/>
            </w:rPr>
          </w:rPrChange>
        </w:rPr>
        <w:t>fmt_req</w:t>
      </w:r>
      <w:r>
        <w:rPr>
          <w:rFonts w:ascii="等线" w:hAnsi="等线" w:cs="等线" w:asciiTheme="minorHAnsi" w:cstheme="minorBidi" w:eastAsiaTheme="minorEastAsia" w:hAnsiTheme="minorHAnsi"/>
          <w:b/>
          <w:bCs/>
          <w:color w:val="auto"/>
          <w:lang w:val="en-US" w:eastAsia="zh-CN" w:bidi="ar-SA"/>
          <w:rPrChange w:id="0" w:author="未知作者" w:date="2022-12-05T20:31:09Z">
            <w:rPr>
              <w:sz w:val="21"/>
              <w:kern w:val="2"/>
              <w:szCs w:val="22"/>
            </w:rPr>
          </w:rPrChange>
        </w:rPr>
        <w:t>置高，等待接收端的</w:t>
      </w:r>
      <w:r>
        <w:rPr>
          <w:rFonts w:eastAsia="" w:cs="等线" w:cstheme="minorBidi" w:eastAsiaTheme="minorEastAsia"/>
          <w:b/>
          <w:bCs/>
          <w:color w:val="auto"/>
          <w:lang w:val="en-US" w:eastAsia="zh-CN" w:bidi="ar-SA"/>
          <w:rPrChange w:id="0" w:author="未知作者" w:date="2022-12-05T20:31:09Z">
            <w:rPr>
              <w:sz w:val="21"/>
              <w:kern w:val="2"/>
              <w:szCs w:val="22"/>
            </w:rPr>
          </w:rPrChange>
        </w:rPr>
        <w:t>fmt_grant</w:t>
      </w:r>
      <w:r>
        <w:rPr>
          <w:rFonts w:ascii="等线" w:hAnsi="等线" w:cs="等线" w:asciiTheme="minorHAnsi" w:cstheme="minorBidi" w:eastAsiaTheme="minorEastAsia" w:hAnsiTheme="minorHAnsi"/>
          <w:b/>
          <w:bCs/>
          <w:color w:val="auto"/>
          <w:lang w:val="en-US" w:eastAsia="zh-CN" w:bidi="ar-SA"/>
          <w:rPrChange w:id="0" w:author="未知作者" w:date="2022-12-05T20:31:09Z">
            <w:rPr>
              <w:sz w:val="21"/>
              <w:kern w:val="2"/>
              <w:szCs w:val="22"/>
            </w:rPr>
          </w:rPrChange>
        </w:rPr>
        <w:t>信号。当</w:t>
      </w:r>
      <w:r>
        <w:rPr>
          <w:rFonts w:eastAsia="" w:cs="等线" w:cstheme="minorBidi" w:eastAsiaTheme="minorEastAsia"/>
          <w:b/>
          <w:bCs/>
          <w:color w:val="auto"/>
          <w:lang w:val="en-US" w:eastAsia="zh-CN" w:bidi="ar-SA"/>
          <w:rPrChange w:id="0" w:author="未知作者" w:date="2022-12-05T20:31:09Z">
            <w:rPr>
              <w:sz w:val="21"/>
              <w:kern w:val="2"/>
              <w:szCs w:val="22"/>
            </w:rPr>
          </w:rPrChange>
        </w:rPr>
        <w:t>fmt_grant</w:t>
      </w:r>
      <w:r>
        <w:rPr>
          <w:rFonts w:ascii="等线" w:hAnsi="等线" w:cs="等线" w:asciiTheme="minorHAnsi" w:cstheme="minorBidi" w:eastAsiaTheme="minorEastAsia" w:hAnsiTheme="minorHAnsi"/>
          <w:b/>
          <w:bCs/>
          <w:color w:val="auto"/>
          <w:lang w:val="en-US" w:eastAsia="zh-CN" w:bidi="ar-SA"/>
          <w:rPrChange w:id="0" w:author="未知作者" w:date="2022-12-05T20:31:09Z">
            <w:rPr>
              <w:sz w:val="21"/>
              <w:kern w:val="2"/>
              <w:szCs w:val="22"/>
            </w:rPr>
          </w:rPrChange>
        </w:rPr>
        <w:t>信号变为高时，</w:t>
      </w:r>
      <w:r>
        <w:rPr/>
        <w:t>则在下一个周期将：</w:t>
      </w:r>
    </w:p>
    <w:p>
      <w:pPr>
        <w:pStyle w:val="ListParagraph"/>
        <w:numPr>
          <w:ilvl w:val="0"/>
          <w:numId w:val="6"/>
        </w:numPr>
        <w:spacing w:lineRule="auto" w:line="360"/>
        <w:rPr>
          <w:b/>
          <w:b/>
          <w:bCs/>
        </w:rPr>
      </w:pPr>
      <w:r>
        <w:rPr>
          <w:rFonts w:eastAsia="" w:cs="等线" w:cstheme="minorBidi" w:eastAsiaTheme="minorEastAsia"/>
          <w:b/>
          <w:bCs/>
          <w:color w:val="auto"/>
          <w:lang w:val="en-US" w:eastAsia="zh-CN" w:bidi="ar-SA"/>
          <w:rPrChange w:id="0" w:author="未知作者" w:date="2022-12-05T20:31:18Z">
            <w:rPr>
              <w:sz w:val="21"/>
              <w:kern w:val="2"/>
              <w:szCs w:val="22"/>
            </w:rPr>
          </w:rPrChange>
        </w:rPr>
        <w:t>fmt_req</w:t>
      </w:r>
      <w:r>
        <w:rPr>
          <w:rFonts w:ascii="等线" w:hAnsi="等线" w:cs="等线" w:asciiTheme="minorHAnsi" w:cstheme="minorBidi" w:eastAsiaTheme="minorEastAsia" w:hAnsiTheme="minorHAnsi"/>
          <w:b/>
          <w:bCs/>
          <w:color w:val="auto"/>
          <w:lang w:val="en-US" w:eastAsia="zh-CN" w:bidi="ar-SA"/>
          <w:rPrChange w:id="0" w:author="未知作者" w:date="2022-12-05T20:31:18Z">
            <w:rPr>
              <w:sz w:val="21"/>
              <w:kern w:val="2"/>
              <w:szCs w:val="22"/>
            </w:rPr>
          </w:rPrChange>
        </w:rPr>
        <w:t>置低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/>
        <w:t>fmt_start</w:t>
      </w:r>
      <w:r>
        <w:rPr/>
        <w:t>输出一个时钟周期的高电平脉冲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/>
        <w:t>fmt_data</w:t>
      </w:r>
      <w:r>
        <w:rPr/>
        <w:t>开始送出第一个数据</w:t>
      </w:r>
    </w:p>
    <w:p>
      <w:pPr>
        <w:pStyle w:val="Normal"/>
        <w:spacing w:lineRule="auto" w:line="360"/>
        <w:ind w:left="284" w:firstLine="496"/>
        <w:rPr/>
      </w:pPr>
      <w:r>
        <w:rPr/>
        <w:t>数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26:55Z">
            <w:rPr>
              <w:sz w:val="21"/>
              <w:kern w:val="2"/>
              <w:szCs w:val="22"/>
            </w:rPr>
          </w:rPrChange>
        </w:rPr>
        <w:t>据开始发送后应连接发送，中间不允许有空闲周期，</w:t>
      </w:r>
      <w:r>
        <w:rPr/>
        <w:t>直到发送完所有数据。在发送最后一个数据时，</w:t>
      </w:r>
      <w:r>
        <w:rPr/>
        <w:t>fmt_end</w:t>
      </w:r>
      <w:r>
        <w:rPr/>
        <w:t>信号应置高并保持一个时钟周期。</w:t>
      </w:r>
    </w:p>
    <w:p>
      <w:pPr>
        <w:pStyle w:val="Normal"/>
        <w:spacing w:lineRule="auto" w:line="360"/>
        <w:ind w:left="284" w:firstLine="496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</w:pPr>
      <w:r>
        <w:rPr/>
        <w:t>相邻的数据包之间应至少有一个时钟周期的空闲，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27:29Z">
            <w:rPr>
              <w:sz w:val="21"/>
              <w:kern w:val="2"/>
              <w:szCs w:val="22"/>
            </w:rPr>
          </w:rPrChange>
        </w:rPr>
        <w:t>即</w:t>
      </w:r>
      <w:r>
        <w:rPr>
          <w:rFonts w:eastAsia="" w:cs="等线" w:cstheme="minorBidi" w:eastAsiaTheme="minorEastAsia"/>
          <w:color w:val="auto"/>
          <w:lang w:val="en-US" w:eastAsia="zh-CN" w:bidi="ar-SA"/>
          <w:rPrChange w:id="0" w:author="未知作者" w:date="2022-12-03T14:27:29Z">
            <w:rPr>
              <w:sz w:val="21"/>
              <w:kern w:val="2"/>
              <w:szCs w:val="22"/>
            </w:rPr>
          </w:rPrChange>
        </w:rPr>
        <w:t>fmt_end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27:29Z">
            <w:rPr>
              <w:sz w:val="21"/>
              <w:kern w:val="2"/>
              <w:szCs w:val="22"/>
            </w:rPr>
          </w:rPrChange>
        </w:rPr>
        <w:t>变为低电平后，至少经过一个时钟周期</w:t>
      </w:r>
      <w:r>
        <w:rPr>
          <w:rFonts w:eastAsia="" w:cs="等线" w:cstheme="minorBidi" w:eastAsiaTheme="minorEastAsia"/>
          <w:color w:val="auto"/>
          <w:lang w:val="en-US" w:eastAsia="zh-CN" w:bidi="ar-SA"/>
          <w:rPrChange w:id="0" w:author="未知作者" w:date="2022-12-03T14:27:29Z">
            <w:rPr>
              <w:sz w:val="21"/>
              <w:kern w:val="2"/>
              <w:szCs w:val="22"/>
            </w:rPr>
          </w:rPrChange>
        </w:rPr>
        <w:t>fmt_req</w:t>
      </w:r>
      <w:r>
        <w:rPr>
          <w:rFonts w:ascii="等线" w:hAnsi="等线" w:cs="等线" w:asciiTheme="minorHAnsi" w:cstheme="minorBidi" w:eastAsiaTheme="minorEastAsia" w:hAnsiTheme="minorHAnsi"/>
          <w:color w:val="auto"/>
          <w:lang w:val="en-US" w:eastAsia="zh-CN" w:bidi="ar-SA"/>
          <w:rPrChange w:id="0" w:author="未知作者" w:date="2022-12-03T14:27:29Z">
            <w:rPr>
              <w:sz w:val="21"/>
              <w:kern w:val="2"/>
              <w:szCs w:val="22"/>
            </w:rPr>
          </w:rPrChange>
        </w:rPr>
        <w:t>才可以再次置高。</w:t>
      </w:r>
    </w:p>
    <w:p>
      <w:pPr>
        <w:pStyle w:val="Normal"/>
        <w:spacing w:lineRule="auto" w:line="360"/>
        <w:ind w:left="284" w:firstLine="496"/>
        <w:rPr/>
      </w:pPr>
      <w:r>
        <w:rPr/>
      </w:r>
    </w:p>
    <w:p>
      <w:pPr>
        <w:pStyle w:val="ListParagraph"/>
        <w:spacing w:lineRule="auto" w:line="360"/>
        <w:ind w:left="360" w:hanging="0"/>
        <w:rPr>
          <w:rFonts w:ascii="等线" w:hAnsi="等线" w:eastAsia="" w:cs="等线" w:asciiTheme="minorHAnsi" w:cstheme="minorBidi" w:eastAsiaTheme="minorEastAsia" w:hAnsiTheme="minorHAnsi"/>
          <w:highlight w:val="none"/>
          <w:shd w:fill="F6F9D4" w:val="clear"/>
        </w:rPr>
      </w:pPr>
      <w:r>
        <w:rPr>
          <w:rFonts w:eastAsia="" w:cs="等线" w:cstheme="minorBidi" w:eastAsiaTheme="minorEastAsia"/>
          <w:color w:val="000000"/>
          <w:shd w:fill="F6F9D4" w:val="clear"/>
          <w:lang w:val="en-US" w:eastAsia="zh-CN" w:bidi="ar-SA"/>
          <w:rPrChange w:id="0" w:author="未知作者" w:date="2022-12-03T13:59:08Z">
            <w:rPr>
              <w:sz w:val="21"/>
              <w:kern w:val="2"/>
              <w:szCs w:val="22"/>
            </w:rPr>
          </w:rPrChange>
        </w:rPr>
        <w:t>2.3</w:t>
      </w:r>
      <w:r>
        <w:rPr>
          <w:rFonts w:ascii="等线" w:hAnsi="等线" w:cs="等线" w:asciiTheme="minorHAnsi" w:cstheme="minorBidi" w:eastAsiaTheme="minorEastAsia" w:hAnsiTheme="minorHAnsi"/>
          <w:color w:val="000000"/>
          <w:shd w:fill="F6F9D4" w:val="clear"/>
          <w:lang w:val="en-US" w:eastAsia="zh-CN" w:bidi="ar-SA"/>
          <w:rPrChange w:id="0" w:author="未知作者" w:date="2022-12-03T13:59:08Z">
            <w:rPr>
              <w:sz w:val="21"/>
              <w:kern w:val="2"/>
              <w:szCs w:val="22"/>
            </w:rPr>
          </w:rPrChange>
        </w:rPr>
        <w:t>控制寄存器</w:t>
      </w:r>
      <w:r>
        <w:rPr>
          <w:rFonts w:eastAsia="" w:cs="等线" w:cstheme="minorBidi" w:eastAsiaTheme="minorEastAsia"/>
          <w:color w:val="000000"/>
          <w:shd w:fill="F6F9D4" w:val="clear"/>
          <w:lang w:val="en-US" w:eastAsia="zh-CN" w:bidi="ar-SA"/>
          <w:rPrChange w:id="0" w:author="未知作者" w:date="2022-12-03T13:59:08Z">
            <w:rPr>
              <w:sz w:val="21"/>
              <w:kern w:val="2"/>
              <w:szCs w:val="22"/>
            </w:rPr>
          </w:rPrChange>
        </w:rPr>
        <w:t xml:space="preserve">(control register) </w:t>
      </w:r>
      <w:ins w:id="78" w:author="未知作者" w:date="2022-12-03T13:59:19Z">
        <w:r>
          <w:rPr>
            <w:rFonts w:eastAsia="" w:cs="等线" w:cstheme="minorBidi" w:eastAsiaTheme="minorEastAsia"/>
            <w:color w:val="000000"/>
            <w:kern w:val="2"/>
            <w:sz w:val="21"/>
            <w:szCs w:val="22"/>
            <w:shd w:fill="F6F9D4" w:val="clear"/>
            <w:lang w:val="en-US" w:eastAsia="zh-CN" w:bidi="ar-SA"/>
          </w:rPr>
          <w:t>//</w:t>
        </w:r>
      </w:ins>
      <w:ins w:id="79" w:author="未知作者" w:date="2022-12-03T13:59:19Z">
        <w:r>
          <w:rPr>
            <w:rFonts w:ascii="等线" w:hAnsi="等线" w:cs="等线" w:asciiTheme="minorHAnsi" w:cstheme="minorBidi" w:eastAsiaTheme="minorEastAsia" w:hAnsiTheme="minorHAnsi"/>
            <w:color w:val="000000"/>
            <w:kern w:val="2"/>
            <w:sz w:val="21"/>
            <w:szCs w:val="22"/>
            <w:shd w:fill="F6F9D4" w:val="clear"/>
            <w:lang w:val="en-US" w:eastAsia="zh-CN" w:bidi="ar-SA"/>
          </w:rPr>
          <w:t>完成设计与初步验证</w:t>
        </w:r>
      </w:ins>
    </w:p>
    <w:p>
      <w:pPr>
        <w:pStyle w:val="Normal"/>
        <w:spacing w:lineRule="auto" w:line="360"/>
        <w:ind w:left="420" w:firstLine="315"/>
        <w:rPr/>
      </w:pPr>
      <w:r>
        <w:rPr/>
        <w:t>2.3.1</w:t>
      </w:r>
      <w:r>
        <w:rPr/>
        <w:t>接口时序</w:t>
      </w:r>
    </w:p>
    <w:p>
      <w:pPr>
        <w:pStyle w:val="Normal"/>
        <w:spacing w:lineRule="auto" w:line="360"/>
        <w:ind w:left="420" w:firstLine="315"/>
        <w:rPr>
          <w:del w:id="80" w:author="未知作者" w:date="2022-12-03T13:42:50Z"/>
        </w:rPr>
      </w:pPr>
      <w:r>
        <w:rPr/>
        <w:t>控制寄存器接口时序如图</w:t>
      </w:r>
      <w:r>
        <w:rPr/>
        <w:t>4</w:t>
      </w:r>
      <w:r>
        <w:rPr/>
        <w:t>所示。在每个时钟周期根据</w:t>
      </w:r>
      <w:r>
        <w:rPr/>
        <w:t>cmd</w:t>
      </w:r>
      <w:r>
        <w:rPr/>
        <w:t>命令完成指定操作。当</w:t>
      </w:r>
      <w:r>
        <w:rPr/>
        <w:t>cmd</w:t>
      </w:r>
      <w:r>
        <w:rPr/>
        <w:t>为写指令时，将数据</w:t>
      </w:r>
      <w:r>
        <w:rPr/>
        <w:t>cmd_data_i</w:t>
      </w:r>
      <w:r>
        <w:rPr/>
        <w:t>写入</w:t>
      </w:r>
      <w:r>
        <w:rPr/>
        <w:t>cmd_addr</w:t>
      </w:r>
      <w:r>
        <w:rPr/>
        <w:t>指定的寄存器中。当</w:t>
      </w:r>
      <w:r>
        <w:rPr/>
        <w:t>cmd</w:t>
      </w:r>
      <w:r>
        <w:rPr/>
        <w:t>为读指令时，从</w:t>
      </w:r>
      <w:r>
        <w:rPr/>
        <w:t>cmd_addr</w:t>
      </w:r>
      <w:r>
        <w:rPr/>
        <w:t>指定的寄存器中的数据读出，并在下一个时钟周期送到</w:t>
      </w:r>
      <w:r>
        <w:rPr/>
        <w:t>cmd_data_o</w:t>
      </w:r>
      <w:r>
        <w:rPr/>
        <w:t>端口。当</w:t>
      </w:r>
      <w:r>
        <w:rPr/>
        <w:t>cmd</w:t>
      </w:r>
      <w:r>
        <w:rPr/>
        <w:t>为其它指令时不进行任何操作。</w:t>
      </w:r>
    </w:p>
    <w:p>
      <w:pPr>
        <w:pStyle w:val="Normal"/>
        <w:spacing w:lineRule="auto" w:line="360"/>
        <w:ind w:left="420" w:firstLine="315"/>
        <w:rPr/>
      </w:pPr>
      <w:r>
        <w:rPr/>
      </w:r>
    </w:p>
    <w:p>
      <w:pPr>
        <w:pStyle w:val="Normal"/>
        <w:spacing w:lineRule="auto" w:line="360"/>
        <w:ind w:left="424" w:hanging="4"/>
        <w:jc w:val="center"/>
        <w:rPr/>
      </w:pP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319.55pt;height:105.8pt;mso-wrap-distance-right:0pt" filled="f" o:ole="">
            <v:imagedata r:id="rId9" o:title=""/>
          </v:shape>
          <o:OLEObject Type="Embed" ProgID="Visio.Drawing.11" ShapeID="ole_rId8" DrawAspect="Content" ObjectID="_958695178" r:id="rId8"/>
        </w:object>
      </w:r>
    </w:p>
    <w:p>
      <w:pPr>
        <w:pStyle w:val="Normal"/>
        <w:spacing w:lineRule="auto" w:line="360"/>
        <w:ind w:left="424" w:hanging="4"/>
        <w:jc w:val="center"/>
        <w:rPr/>
      </w:pPr>
      <w:r>
        <w:rPr/>
        <w:t>图</w:t>
      </w:r>
      <w:r>
        <w:rPr/>
        <w:t>4</w:t>
      </w:r>
      <w:r>
        <w:rPr/>
        <w:t>控制寄存器接口时序</w:t>
      </w:r>
    </w:p>
    <w:p>
      <w:pPr>
        <w:pStyle w:val="Normal"/>
        <w:spacing w:lineRule="auto" w:line="360"/>
        <w:ind w:left="424" w:hanging="4"/>
        <w:jc w:val="left"/>
        <w:rPr/>
      </w:pPr>
      <w:r>
        <w:rPr/>
        <w:t>2.3.2</w:t>
      </w:r>
      <w:r>
        <w:rPr/>
        <w:t>接口信号</w:t>
      </w:r>
    </w:p>
    <w:tbl>
      <w:tblPr>
        <w:tblStyle w:val="a3"/>
        <w:tblW w:w="67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1"/>
        <w:gridCol w:w="822"/>
        <w:gridCol w:w="2690"/>
        <w:gridCol w:w="1417"/>
      </w:tblGrid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信号名称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方向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功能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备注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4:00Z"/>
              </w:rPr>
              <w:t>clk_i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Clock input</w:t>
            </w:r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系统信号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4:00Z"/>
              </w:rPr>
              <w:t>rstn_i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low level effective reset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4:00Z"/>
              </w:rPr>
              <w:t>cmd_i[1:0]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read  or write control</w:t>
            </w:r>
            <w:ins w:id="84" w:author="superior" w:date="2022-12-02T21:22:00Z">
              <w:r>
                <w:rPr>
                  <w:rFonts w:ascii="等线" w:hAnsi="等线" w:cs=""/>
                  <w:lang w:val="en-US" w:eastAsia="zh-CN" w:bidi="ar-SA"/>
                </w:rPr>
                <w:t>？读写</w:t>
              </w:r>
            </w:ins>
            <w:ins w:id="85" w:author="superior" w:date="2022-12-02T21:23:00Z">
              <w:r>
                <w:rPr>
                  <w:rFonts w:ascii="等线" w:hAnsi="等线" w:cs=""/>
                  <w:lang w:val="en-US" w:eastAsia="zh-CN" w:bidi="ar-SA"/>
                </w:rPr>
                <w:t>各代表什么，我这里是</w:t>
              </w:r>
            </w:ins>
            <w:ins w:id="86" w:author="superior" w:date="2022-12-02T21:23:00Z">
              <w:r>
                <w:rPr>
                  <w:rFonts w:eastAsia="等线" w:cs=""/>
                  <w:lang w:val="en-US" w:eastAsia="zh-CN" w:bidi="ar-SA"/>
                </w:rPr>
                <w:t>01</w:t>
              </w:r>
            </w:ins>
            <w:ins w:id="87" w:author="superior" w:date="2022-12-02T21:23:00Z">
              <w:r>
                <w:rPr>
                  <w:rFonts w:ascii="等线" w:hAnsi="等线" w:cs=""/>
                  <w:lang w:val="en-US" w:eastAsia="zh-CN" w:bidi="ar-SA"/>
                </w:rPr>
                <w:t>读</w:t>
              </w:r>
            </w:ins>
            <w:ins w:id="88" w:author="superior" w:date="2022-12-02T21:23:00Z">
              <w:r>
                <w:rPr>
                  <w:rFonts w:eastAsia="等线" w:cs=""/>
                  <w:lang w:val="en-US" w:eastAsia="zh-CN" w:bidi="ar-SA"/>
                </w:rPr>
                <w:t>10</w:t>
              </w:r>
            </w:ins>
            <w:ins w:id="89" w:author="superior" w:date="2022-12-02T21:23:00Z">
              <w:r>
                <w:rPr>
                  <w:rFonts w:ascii="等线" w:hAnsi="等线" w:cs=""/>
                  <w:lang w:val="en-US" w:eastAsia="zh-CN" w:bidi="ar-SA"/>
                </w:rPr>
                <w:t>写，</w:t>
              </w:r>
            </w:ins>
            <w:ins w:id="90" w:author="superior" w:date="2022-12-02T21:23:00Z">
              <w:r>
                <w:rPr>
                  <w:rFonts w:eastAsia="等线" w:cs=""/>
                  <w:lang w:val="en-US" w:eastAsia="zh-CN" w:bidi="ar-SA"/>
                </w:rPr>
                <w:t>onehot</w:t>
              </w:r>
            </w:ins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ascii="等线" w:hAnsi="等线" w:cs=""/>
                <w:lang w:val="en-US" w:eastAsia="zh-CN" w:bidi="ar-SA"/>
              </w:rPr>
              <w:t>外部接口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5:00Z"/>
              </w:rPr>
              <w:t>cmd_addr_i[5:0]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command address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5:00Z"/>
              </w:rPr>
              <w:t>cmd_data_i[31:0]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command data input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6:00Z"/>
              </w:rPr>
              <w:t>cmd_data_o[31:0]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command data output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35:00Z"/>
              </w:rPr>
              <w:t>slv0_margin_i[5:0]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slave0 channel margin</w:t>
            </w:r>
            <w:ins w:id="95" w:author="superior" w:date="2022-12-02T20:35:00Z">
              <w:r>
                <w:rPr>
                  <w:rFonts w:ascii="等线" w:hAnsi="等线" w:cs=""/>
                  <w:lang w:val="en-US" w:eastAsia="zh-CN" w:bidi="ar-SA"/>
                </w:rPr>
                <w:t>通道余量</w:t>
              </w:r>
            </w:ins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7:00Z"/>
              </w:rPr>
              <w:t>slv0_en_o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 enable</w:t>
            </w:r>
            <w:ins w:id="97" w:author="superior" w:date="2022-12-02T20:27:00Z">
              <w:r>
                <w:rPr>
                  <w:rFonts w:ascii="等线" w:hAnsi="等线" w:cs=""/>
                  <w:lang w:val="en-US" w:eastAsia="zh-CN" w:bidi="ar-SA"/>
                </w:rPr>
                <w:t>（</w:t>
              </w:r>
            </w:ins>
            <w:ins w:id="98" w:author="superior" w:date="2022-12-02T20:27:00Z">
              <w:r>
                <w:rPr>
                  <w:rFonts w:eastAsia="等线" w:cs=""/>
                  <w:lang w:val="en-US" w:eastAsia="zh-CN" w:bidi="ar-SA"/>
                </w:rPr>
                <w:t>bit0</w:t>
              </w:r>
            </w:ins>
            <w:ins w:id="99" w:author="superior" w:date="2022-12-02T20:27:00Z">
              <w:r>
                <w:rPr>
                  <w:rFonts w:ascii="等线" w:hAnsi="等线" w:cs=""/>
                  <w:lang w:val="en-US" w:eastAsia="zh-CN" w:bidi="ar-SA"/>
                </w:rPr>
                <w:t>）</w:t>
              </w:r>
            </w:ins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36:00Z"/>
              </w:rPr>
              <w:t>slv1_margin_i[5:0]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channel margin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7:00Z"/>
              </w:rPr>
              <w:t>slv0_en_o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enable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36:00Z"/>
              </w:rPr>
              <w:t>slv2_margin_i[5:0]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input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channel margin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7:00Z"/>
              </w:rPr>
              <w:t>slv0_en_o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enable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slv0_pkglen_o[2:0]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package lenth</w:t>
            </w:r>
            <w:ins w:id="105" w:author="superior" w:date="2022-12-02T20:29:00Z">
              <w:r>
                <w:rPr>
                  <w:rFonts w:eastAsia="等线" w:cs=""/>
                  <w:lang w:val="en-US" w:eastAsia="zh-CN" w:bidi="ar-SA"/>
                </w:rPr>
                <w:t>(bit[5:3])</w:t>
              </w:r>
            </w:ins>
          </w:p>
        </w:tc>
        <w:tc>
          <w:tcPr>
            <w:tcW w:w="1417" w:type="dxa"/>
            <w:vMerge w:val="restart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arbiter</w:t>
            </w:r>
            <w:r>
              <w:rPr>
                <w:rFonts w:ascii="等线" w:hAnsi="等线" w:cs=""/>
                <w:lang w:val="en-US" w:eastAsia="zh-CN" w:bidi="ar-SA"/>
              </w:rPr>
              <w:t>接口</w:t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8:00Z"/>
              </w:rPr>
              <w:t>slv0_prio_o[1:0]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0 priority</w:t>
            </w:r>
            <w:ins w:id="107" w:author="superior" w:date="2022-12-02T20:29:00Z">
              <w:r>
                <w:rPr>
                  <w:rFonts w:ascii="等线" w:hAnsi="等线" w:cs=""/>
                  <w:lang w:val="en-US" w:eastAsia="zh-CN" w:bidi="ar-SA"/>
                </w:rPr>
                <w:t>（</w:t>
              </w:r>
            </w:ins>
            <w:ins w:id="108" w:author="superior" w:date="2022-12-02T20:29:00Z">
              <w:r>
                <w:rPr>
                  <w:rFonts w:eastAsia="等线" w:cs=""/>
                  <w:lang w:val="en-US" w:eastAsia="zh-CN" w:bidi="ar-SA"/>
                </w:rPr>
                <w:t>bit[2:1]</w:t>
              </w:r>
            </w:ins>
            <w:ins w:id="109" w:author="superior" w:date="2022-12-02T20:29:00Z">
              <w:r>
                <w:rPr>
                  <w:rFonts w:ascii="等线" w:hAnsi="等线" w:cs=""/>
                  <w:lang w:val="en-US" w:eastAsia="zh-CN" w:bidi="ar-SA"/>
                </w:rPr>
                <w:t>）</w:t>
              </w:r>
            </w:ins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slv1_pkglen_o[2:0]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package lenth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8:00Z"/>
              </w:rPr>
              <w:t>slv1_prio_o[1:0]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1 priority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color w:val="FF0000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slv2_pkglen_o[2:0]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package lenth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  <w:tr>
        <w:trPr/>
        <w:tc>
          <w:tcPr>
            <w:tcW w:w="1851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Slv</w:t>
            </w:r>
            <w:ins w:id="114" w:author="yuds" w:date="2022-11-30T08:27:00Z">
              <w:r>
                <w:rPr>
                  <w:rFonts w:eastAsia="等线" w:cs=""/>
                  <w:color w:val="FF0000"/>
                  <w:highlight w:val="red"/>
                  <w:lang w:val="en-US" w:eastAsia="zh-CN" w:bidi="ar-SA"/>
                </w:rPr>
                <w:t>2</w:t>
              </w:r>
            </w:ins>
            <w:del w:id="115" w:author="yuds" w:date="2022-11-30T08:27:00Z">
              <w:r>
                <w:rPr>
                  <w:rFonts w:eastAsia="等线" w:cs=""/>
                  <w:color w:val="FF0000"/>
                  <w:highlight w:val="red"/>
                  <w:lang w:val="en-US" w:eastAsia="zh-CN" w:bidi="ar-SA"/>
                </w:rPr>
                <w:delText>1</w:delText>
              </w:r>
            </w:del>
            <w:r>
              <w:rPr>
                <w:rFonts w:eastAsia="等线" w:cs=""/>
                <w:color w:val="FF0000"/>
                <w:lang w:val="en-US" w:eastAsia="zh-CN" w:bidi="ar-SA"/>
                <w:rPrChange w:id="0" w:author="superior" w:date="2022-12-02T20:29:00Z"/>
              </w:rPr>
              <w:t>_prio_o[1:0]</w:t>
            </w:r>
          </w:p>
        </w:tc>
        <w:tc>
          <w:tcPr>
            <w:tcW w:w="822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output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  <w:t>slave 2 priority</w:t>
            </w:r>
          </w:p>
        </w:tc>
        <w:tc>
          <w:tcPr>
            <w:tcW w:w="1417" w:type="dxa"/>
            <w:vMerge w:val="continue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ind w:hanging="0"/>
              <w:rPr>
                <w:rFonts w:ascii="等线" w:hAnsi="等线" w:eastAsia="等线" w:cs=""/>
                <w:lang w:val="en-US" w:eastAsia="zh-CN" w:bidi="ar-SA"/>
              </w:rPr>
            </w:pPr>
            <w:r>
              <w:rPr>
                <w:rFonts w:eastAsia="等线" w:cs=""/>
                <w:lang w:val="en-US" w:eastAsia="zh-CN" w:bidi="ar-SA"/>
              </w:rPr>
            </w:r>
          </w:p>
        </w:tc>
      </w:tr>
    </w:tbl>
    <w:p>
      <w:pPr>
        <w:pStyle w:val="Normal"/>
        <w:spacing w:lineRule="auto" w:line="360"/>
        <w:ind w:left="424" w:hanging="4"/>
        <w:jc w:val="center"/>
        <w:rPr/>
      </w:pPr>
      <w:r>
        <w:rPr/>
      </w:r>
    </w:p>
    <w:p>
      <w:pPr>
        <w:pStyle w:val="Normal"/>
        <w:spacing w:lineRule="auto" w:line="360"/>
        <w:ind w:left="424" w:hanging="4"/>
        <w:rPr/>
      </w:pPr>
      <w:r>
        <w:rPr/>
        <w:t>2.3.3</w:t>
      </w:r>
      <w:r>
        <w:rPr/>
        <w:t>控制寄存器模块中的寄存器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0x00</w:t>
      </w:r>
      <w:r>
        <w:rPr/>
        <w:t>：通道</w:t>
      </w:r>
      <w:r>
        <w:rPr/>
        <w:t>slave0</w:t>
      </w:r>
      <w:r>
        <w:rPr/>
        <w:t>的控制寄存器，</w:t>
      </w:r>
      <w:r>
        <w:rPr/>
        <w:t>32bit</w:t>
      </w:r>
      <w:r>
        <w:rPr/>
        <w:t>，可读写，位定义为：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/>
        <w:t>bit[0]</w:t>
        <w:tab/>
      </w:r>
      <w:r>
        <w:rPr/>
        <w:t>：通道使能信号。</w:t>
      </w:r>
      <w:r>
        <w:rPr/>
        <w:t>1</w:t>
      </w:r>
      <w:r>
        <w:rPr/>
        <w:t>为打开，</w:t>
      </w:r>
      <w:r>
        <w:rPr/>
        <w:t>0</w:t>
      </w:r>
      <w:r>
        <w:rPr/>
        <w:t>为关闭。</w:t>
      </w:r>
      <w:r>
        <w:rPr>
          <w:b/>
          <w:bCs/>
          <w:color w:val="FF0000"/>
          <w:rPrChange w:id="0" w:author="superior" w:date="2022-12-02T21:09:00Z"/>
        </w:rPr>
        <w:t>复位值为</w:t>
      </w:r>
      <w:r>
        <w:rPr>
          <w:b/>
          <w:bCs/>
          <w:color w:val="FF0000"/>
          <w:rPrChange w:id="0" w:author="superior" w:date="2022-12-02T21:09:00Z"/>
        </w:rPr>
        <w:t>1</w:t>
      </w:r>
      <w:r>
        <w:rPr>
          <w:b/>
          <w:bCs/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/>
        <w:t>bit[2:1]</w:t>
        <w:tab/>
      </w:r>
      <w:r>
        <w:rPr/>
        <w:t>：优先级。</w:t>
      </w:r>
      <w:r>
        <w:rPr/>
        <w:t>0</w:t>
      </w:r>
      <w:r>
        <w:rPr/>
        <w:t>为最高，</w:t>
      </w:r>
      <w:r>
        <w:rPr/>
        <w:t>3</w:t>
      </w:r>
      <w:r>
        <w:rPr/>
        <w:t>为最低。复位值为</w:t>
      </w:r>
      <w:r>
        <w:rPr>
          <w:color w:val="FF0000"/>
          <w:rPrChange w:id="0" w:author="superior" w:date="2022-12-02T21:09:00Z"/>
        </w:rPr>
        <w:t>3</w:t>
      </w:r>
      <w:r>
        <w:rPr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/>
        <w:t>bit[5:3]</w:t>
        <w:tab/>
      </w:r>
      <w:r>
        <w:rPr/>
        <w:t>：数据包长度。</w:t>
      </w:r>
      <w:r>
        <w:rPr/>
        <w:t>0</w:t>
      </w:r>
      <w:r>
        <w:rPr/>
        <w:t>对应长度</w:t>
      </w:r>
      <w:r>
        <w:rPr/>
        <w:t>4</w:t>
      </w:r>
      <w:r>
        <w:rPr/>
        <w:t>，</w:t>
      </w:r>
      <w:r>
        <w:rPr/>
        <w:t>1</w:t>
      </w:r>
      <w:r>
        <w:rPr/>
        <w:t>对应</w:t>
      </w:r>
      <w:r>
        <w:rPr/>
        <w:t>8</w:t>
      </w:r>
      <w:r>
        <w:rPr/>
        <w:t>，</w:t>
      </w:r>
      <w:r>
        <w:rPr/>
        <w:t>2</w:t>
      </w:r>
      <w:r>
        <w:rPr/>
        <w:t>对应</w:t>
      </w:r>
      <w:r>
        <w:rPr/>
        <w:t>16</w:t>
      </w:r>
      <w:r>
        <w:rPr/>
        <w:t>，</w:t>
      </w:r>
      <w:r>
        <w:rPr/>
        <w:t>3</w:t>
      </w:r>
      <w:r>
        <w:rPr/>
        <w:t>对应</w:t>
      </w:r>
      <w:r>
        <w:rPr/>
        <w:t>32</w:t>
      </w:r>
      <w:r>
        <w:rPr/>
        <w:t>。其它数值均暂时对应</w:t>
      </w:r>
      <w:r>
        <w:rPr/>
        <w:t>32</w:t>
      </w:r>
      <w:r>
        <w:rPr/>
        <w:t>。</w:t>
      </w:r>
      <w:r>
        <w:rPr>
          <w:color w:val="FF0000"/>
          <w:rPrChange w:id="0" w:author="superior" w:date="2022-12-02T21:09:00Z"/>
        </w:rPr>
        <w:t>复位值为</w:t>
      </w:r>
      <w:r>
        <w:rPr>
          <w:color w:val="FF0000"/>
          <w:rPrChange w:id="0" w:author="superior" w:date="2022-12-02T21:09:00Z"/>
        </w:rPr>
        <w:t>0</w:t>
      </w:r>
      <w:r>
        <w:rPr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9"/>
        </w:numPr>
        <w:spacing w:lineRule="auto" w:line="360"/>
        <w:rPr/>
      </w:pPr>
      <w:r>
        <w:rPr/>
        <w:t>bit[31:6]</w:t>
        <w:tab/>
      </w:r>
      <w:r>
        <w:rPr/>
        <w:t>：保留位，不能写入。</w:t>
      </w:r>
      <w:r>
        <w:rPr>
          <w:color w:val="FF0000"/>
          <w:rPrChange w:id="0" w:author="superior" w:date="2022-12-02T21:09:00Z"/>
        </w:rPr>
        <w:t>复位值为</w:t>
      </w:r>
      <w:r>
        <w:rPr>
          <w:color w:val="FF0000"/>
          <w:rPrChange w:id="0" w:author="superior" w:date="2022-12-02T21:09:00Z"/>
        </w:rPr>
        <w:t>0</w:t>
      </w:r>
      <w:r>
        <w:rPr>
          <w:color w:val="FF0000"/>
          <w:rPrChange w:id="0" w:author="superior" w:date="2022-12-02T21:09:00Z"/>
        </w:rPr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0x04</w:t>
      </w:r>
      <w:r>
        <w:rPr/>
        <w:t>：通道</w:t>
      </w:r>
      <w:r>
        <w:rPr/>
        <w:t>slave1</w:t>
      </w:r>
      <w:r>
        <w:rPr/>
        <w:t>的控制寄存器，</w:t>
      </w:r>
      <w:r>
        <w:rPr/>
        <w:t>32bit</w:t>
      </w:r>
      <w:r>
        <w:rPr/>
        <w:t>，可读写，位定义同</w:t>
      </w:r>
      <w:r>
        <w:rPr/>
        <w:t>slave0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0x08</w:t>
      </w:r>
      <w:r>
        <w:rPr/>
        <w:t>：通道</w:t>
      </w:r>
      <w:r>
        <w:rPr/>
        <w:t>slave2</w:t>
      </w:r>
      <w:r>
        <w:rPr/>
        <w:t>的控制寄存器，</w:t>
      </w:r>
      <w:r>
        <w:rPr/>
        <w:t>32bit</w:t>
      </w:r>
      <w:r>
        <w:rPr/>
        <w:t>，可读写，位定义同</w:t>
      </w:r>
      <w:r>
        <w:rPr/>
        <w:t>slave0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0x12</w:t>
      </w:r>
      <w:r>
        <w:rPr/>
        <w:t>（</w:t>
      </w:r>
      <w:r>
        <w:rPr>
          <w:highlight w:val="yellow"/>
        </w:rPr>
        <w:t>不是</w:t>
      </w:r>
      <w:r>
        <w:rPr>
          <w:highlight w:val="yellow"/>
        </w:rPr>
        <w:t>0x0c</w:t>
      </w:r>
      <w:r>
        <w:rPr>
          <w:highlight w:val="yellow"/>
        </w:rPr>
        <w:t>吗？</w:t>
      </w:r>
      <w:r>
        <w:rPr/>
        <w:t>）：通道</w:t>
      </w:r>
      <w:r>
        <w:rPr/>
        <w:t>slave0</w:t>
      </w:r>
      <w:r>
        <w:rPr/>
        <w:t>的状态寄存器，</w:t>
      </w:r>
      <w:r>
        <w:rPr/>
        <w:t>32bit</w:t>
      </w:r>
      <w:r>
        <w:rPr/>
        <w:t>，只读，位定义为：</w:t>
      </w:r>
    </w:p>
    <w:p>
      <w:pPr>
        <w:pStyle w:val="ListParagraph"/>
        <w:numPr>
          <w:ilvl w:val="1"/>
          <w:numId w:val="11"/>
        </w:numPr>
        <w:spacing w:lineRule="auto" w:line="360"/>
        <w:rPr/>
      </w:pPr>
      <w:r>
        <w:rPr/>
        <w:t>bit[ 7: 0]</w:t>
        <w:tab/>
      </w:r>
      <w:r>
        <w:rPr/>
        <w:t>：从端</w:t>
      </w:r>
      <w:r>
        <w:rPr/>
        <w:t>FIFO0</w:t>
      </w:r>
      <w:r>
        <w:rPr/>
        <w:t>的可写余量，实时同步</w:t>
      </w:r>
      <w:r>
        <w:rPr/>
        <w:t>FIFO0</w:t>
      </w:r>
      <w:r>
        <w:rPr/>
        <w:t>的余量，复位值为</w:t>
      </w:r>
      <w:r>
        <w:rPr/>
        <w:t>FIFO</w:t>
      </w:r>
      <w:r>
        <w:rPr/>
        <w:t>深度值。</w:t>
      </w:r>
    </w:p>
    <w:p>
      <w:pPr>
        <w:pStyle w:val="ListParagraph"/>
        <w:numPr>
          <w:ilvl w:val="1"/>
          <w:numId w:val="11"/>
        </w:numPr>
        <w:spacing w:lineRule="auto" w:line="360"/>
        <w:rPr/>
      </w:pPr>
      <w:r>
        <w:rPr/>
        <w:t>bit[31:8]</w:t>
        <w:tab/>
      </w:r>
      <w:r>
        <w:rPr/>
        <w:t>：保留位，复位值为</w:t>
      </w:r>
      <w:r>
        <w:rPr/>
        <w:t>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0x16</w:t>
      </w:r>
      <w:r>
        <w:rPr/>
        <w:t>：通道</w:t>
      </w:r>
      <w:r>
        <w:rPr/>
        <w:t>slave1</w:t>
      </w:r>
      <w:r>
        <w:rPr/>
        <w:t>的状态寄存器，位定义同</w:t>
      </w:r>
      <w:r>
        <w:rPr/>
        <w:t>slave0</w:t>
      </w:r>
      <w:r>
        <w:rPr/>
        <w:t>。</w:t>
      </w:r>
    </w:p>
    <w:p>
      <w:pPr>
        <w:pStyle w:val="ListParagraph"/>
        <w:numPr>
          <w:ilvl w:val="0"/>
          <w:numId w:val="10"/>
        </w:numPr>
        <w:spacing w:lineRule="auto" w:line="360"/>
        <w:rPr/>
      </w:pPr>
      <w:r>
        <w:rPr/>
        <w:t>cmd_addr</w:t>
      </w:r>
      <w:r>
        <w:rPr/>
        <w:t>地址</w:t>
      </w:r>
      <w:r>
        <w:rPr/>
        <w:t>0x20</w:t>
      </w:r>
      <w:r>
        <w:rPr/>
        <w:t>：通道</w:t>
      </w:r>
      <w:r>
        <w:rPr/>
        <w:t>slave2</w:t>
      </w:r>
      <w:r>
        <w:rPr/>
        <w:t>的状态寄存器，位定义同</w:t>
      </w:r>
      <w:r>
        <w:rPr/>
        <w:t>sl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14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14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"/>
      <w:lvlJc w:val="left"/>
      <w:pPr>
        <w:tabs>
          <w:tab w:val="num" w:pos="0"/>
        </w:tabs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14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（%1）"/>
      <w:lvlJc w:val="left"/>
      <w:pPr>
        <w:tabs>
          <w:tab w:val="num" w:pos="0"/>
        </w:tabs>
        <w:ind w:left="1500" w:hanging="7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62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6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88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0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414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560" w:hanging="420"/>
      </w:pPr>
      <w:rPr/>
    </w:lvl>
  </w:abstractNum>
  <w:abstractNum w:abstractNumId="7">
    <w:lvl w:ilvl="0">
      <w:start w:val="1"/>
      <w:numFmt w:val="bullet"/>
      <w:lvlText w:val="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620" w:hanging="42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620" w:hanging="42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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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trackRevisions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行号"/>
    <w:rPr/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S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Revision">
    <w:name w:val="Revision"/>
    <w:uiPriority w:val="99"/>
    <w:semiHidden/>
    <w:qFormat/>
    <w:rsid w:val="0000536c"/>
    <w:pPr>
      <w:widowControl/>
      <w:suppressAutoHyphens w:val="true"/>
      <w:bidi w:val="0"/>
      <w:spacing w:before="0" w:after="0"/>
      <w:jc w:val="left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Style20">
    <w:name w:val="表格内容"/>
    <w:basedOn w:val="Normal"/>
    <w:qFormat/>
    <w:pPr>
      <w:widowControl w:val="false"/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Application>LibreOffice/7.3.7.2$Linux_X86_64 LibreOffice_project/30$Build-2</Application>
  <AppVersion>15.0000</AppVersion>
  <Pages>10</Pages>
  <Words>2252</Words>
  <Characters>5330</Characters>
  <CharactersWithSpaces>5568</CharactersWithSpaces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2022-11-07T13:32:00Z</dcterms:created>
  <dc:creator>yuds</dc:creator>
  <dc:description/>
  <dc:language>zh-CN</dc:language>
  <cp:lastModifiedBy/>
  <dcterms:modified xsi:type="dcterms:W3CDTF">2022-12-06T20:31:25Z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1106A656EFEC4A7E979CF1C6A37D79FC</vt:lpwstr>
  </property>
  <property fmtid="{D5CDD505-2E9C-101B-9397-08002B2CF9AE}" pid="3" name="KSOProductBuildVer">
    <vt:lpwstr>2052-11.1.0.12763</vt:lpwstr>
  </property>
</Properties>
</file>